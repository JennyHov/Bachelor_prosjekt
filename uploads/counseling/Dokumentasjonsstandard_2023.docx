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92347" w14:textId="77777777" w:rsidR="00551584" w:rsidRDefault="00551584" w:rsidP="00A22FB8">
      <w:pPr>
        <w:pStyle w:val="TOC1"/>
      </w:pPr>
      <w:bookmarkStart w:id="0" w:name="_Toc152468580"/>
      <w:bookmarkStart w:id="1" w:name="_Toc152471243"/>
      <w:bookmarkStart w:id="2" w:name="_Toc153072217"/>
    </w:p>
    <w:p w14:paraId="176B0E32" w14:textId="77777777" w:rsidR="00551584" w:rsidRDefault="00551584" w:rsidP="00A22FB8"/>
    <w:p w14:paraId="010C5EDF" w14:textId="116A5910" w:rsidR="00551584" w:rsidRDefault="00933152" w:rsidP="00A22FB8">
      <w:r w:rsidRPr="000862EF">
        <w:rPr>
          <w:noProof/>
          <w:color w:val="2B579A"/>
          <w:shd w:val="clear" w:color="auto" w:fill="E6E6E6"/>
        </w:rPr>
        <w:drawing>
          <wp:inline distT="0" distB="0" distL="0" distR="0" wp14:anchorId="37E77808" wp14:editId="45F48DBE">
            <wp:extent cx="1152525" cy="800100"/>
            <wp:effectExtent l="0" t="0" r="0" b="0"/>
            <wp:docPr id="2" name="Bilde 2" descr="OsloMet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descr="OsloMet_Logo_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2525" cy="800100"/>
                    </a:xfrm>
                    <a:prstGeom prst="rect">
                      <a:avLst/>
                    </a:prstGeom>
                    <a:noFill/>
                    <a:ln>
                      <a:noFill/>
                    </a:ln>
                  </pic:spPr>
                </pic:pic>
              </a:graphicData>
            </a:graphic>
          </wp:inline>
        </w:drawing>
      </w:r>
    </w:p>
    <w:p w14:paraId="52A04828" w14:textId="77777777" w:rsidR="00551584" w:rsidRDefault="00551584" w:rsidP="00A22FB8"/>
    <w:p w14:paraId="3E2548B5" w14:textId="77777777" w:rsidR="00817573" w:rsidRDefault="00817573" w:rsidP="00A22FB8">
      <w:pPr>
        <w:pStyle w:val="Title"/>
        <w:rPr>
          <w:b/>
          <w:bCs/>
        </w:rPr>
      </w:pPr>
    </w:p>
    <w:p w14:paraId="2DF7EC20" w14:textId="7BBDDF1D" w:rsidR="00551584" w:rsidRPr="00551584" w:rsidRDefault="00823F5A" w:rsidP="00A22FB8">
      <w:pPr>
        <w:pStyle w:val="Title"/>
        <w:rPr>
          <w:b/>
          <w:bCs/>
        </w:rPr>
      </w:pPr>
      <w:proofErr w:type="gramStart"/>
      <w:r w:rsidRPr="73E9A4E8">
        <w:rPr>
          <w:b/>
          <w:bCs/>
        </w:rPr>
        <w:t>B</w:t>
      </w:r>
      <w:r w:rsidR="002B24B5" w:rsidRPr="73E9A4E8">
        <w:rPr>
          <w:b/>
          <w:bCs/>
        </w:rPr>
        <w:t>acheloroppgave</w:t>
      </w:r>
      <w:r w:rsidRPr="73E9A4E8">
        <w:rPr>
          <w:b/>
          <w:bCs/>
        </w:rPr>
        <w:t xml:space="preserve"> </w:t>
      </w:r>
      <w:r w:rsidR="008B19B0" w:rsidRPr="73E9A4E8">
        <w:rPr>
          <w:b/>
          <w:bCs/>
        </w:rPr>
        <w:t xml:space="preserve"> </w:t>
      </w:r>
      <w:r w:rsidR="00B96619" w:rsidRPr="73E9A4E8">
        <w:rPr>
          <w:b/>
          <w:bCs/>
        </w:rPr>
        <w:t>-</w:t>
      </w:r>
      <w:proofErr w:type="gramEnd"/>
      <w:r w:rsidRPr="73E9A4E8">
        <w:rPr>
          <w:b/>
          <w:bCs/>
        </w:rPr>
        <w:t xml:space="preserve"> </w:t>
      </w:r>
      <w:r w:rsidR="00D14538" w:rsidRPr="73E9A4E8">
        <w:rPr>
          <w:b/>
          <w:bCs/>
        </w:rPr>
        <w:t>forslag til struktur</w:t>
      </w:r>
      <w:r w:rsidR="00386245">
        <w:rPr>
          <w:b/>
          <w:bCs/>
        </w:rPr>
        <w:t>.</w:t>
      </w:r>
      <w:r w:rsidRPr="73E9A4E8">
        <w:rPr>
          <w:b/>
          <w:bCs/>
        </w:rPr>
        <w:t xml:space="preserve"> </w:t>
      </w:r>
    </w:p>
    <w:p w14:paraId="1B2A6031" w14:textId="77777777" w:rsidR="00551584" w:rsidRDefault="00551584" w:rsidP="00A22FB8">
      <w:pPr>
        <w:rPr>
          <w:b/>
          <w:sz w:val="40"/>
          <w:szCs w:val="40"/>
        </w:rPr>
      </w:pPr>
    </w:p>
    <w:p w14:paraId="2C2BE62B" w14:textId="77777777" w:rsidR="00551584" w:rsidRDefault="00551584" w:rsidP="00A22FB8">
      <w:pPr>
        <w:jc w:val="center"/>
        <w:rPr>
          <w:b/>
          <w:sz w:val="40"/>
          <w:szCs w:val="40"/>
        </w:rPr>
      </w:pPr>
    </w:p>
    <w:p w14:paraId="2B29C77B" w14:textId="7159CE15" w:rsidR="00CD59F7" w:rsidRDefault="00CD59F7" w:rsidP="00A22FB8">
      <w:pPr>
        <w:pStyle w:val="Subtitle"/>
      </w:pPr>
      <w:r w:rsidRPr="00D9612F">
        <w:t>Institutt for informasjonsteknologi</w:t>
      </w:r>
    </w:p>
    <w:p w14:paraId="4A4322C3" w14:textId="10E71BEE" w:rsidR="00551584" w:rsidRPr="00D9612F" w:rsidRDefault="005E1949" w:rsidP="00A22FB8">
      <w:pPr>
        <w:pStyle w:val="Subtitle"/>
      </w:pPr>
      <w:proofErr w:type="spellStart"/>
      <w:r w:rsidRPr="00D9612F">
        <w:t>OsloMet</w:t>
      </w:r>
      <w:proofErr w:type="spellEnd"/>
      <w:r w:rsidRPr="00D9612F">
        <w:t xml:space="preserve"> - storbyuniversitetet</w:t>
      </w:r>
    </w:p>
    <w:p w14:paraId="2CA3D127" w14:textId="77777777" w:rsidR="002B24B5" w:rsidRPr="00D9612F" w:rsidRDefault="002B24B5" w:rsidP="00A22FB8">
      <w:pPr>
        <w:pStyle w:val="Subtitle"/>
      </w:pPr>
    </w:p>
    <w:p w14:paraId="20C328D8" w14:textId="77777777" w:rsidR="002B24B5" w:rsidRPr="00D9612F" w:rsidRDefault="002B24B5" w:rsidP="00A22FB8">
      <w:pPr>
        <w:pStyle w:val="Subtitle"/>
      </w:pPr>
    </w:p>
    <w:p w14:paraId="552B58CB" w14:textId="77777777" w:rsidR="002B24B5" w:rsidRDefault="002B24B5" w:rsidP="00A22FB8">
      <w:pPr>
        <w:pStyle w:val="Subtitle"/>
      </w:pPr>
    </w:p>
    <w:p w14:paraId="32F1BA18" w14:textId="77777777" w:rsidR="00560EEA" w:rsidRDefault="00560EEA" w:rsidP="00A22FB8"/>
    <w:p w14:paraId="23D96726" w14:textId="77777777" w:rsidR="00560EEA" w:rsidRDefault="00560EEA" w:rsidP="00A22FB8"/>
    <w:p w14:paraId="4AB0A460" w14:textId="77777777" w:rsidR="00560EEA" w:rsidRDefault="00560EEA" w:rsidP="00A22FB8"/>
    <w:p w14:paraId="6B26B237" w14:textId="77777777" w:rsidR="00560EEA" w:rsidRDefault="00560EEA" w:rsidP="00A22FB8"/>
    <w:p w14:paraId="1894B2CA" w14:textId="77777777" w:rsidR="00560EEA" w:rsidRDefault="00560EEA" w:rsidP="00A22FB8"/>
    <w:p w14:paraId="41331083" w14:textId="77777777" w:rsidR="00560EEA" w:rsidRDefault="00560EEA" w:rsidP="00A22FB8"/>
    <w:p w14:paraId="198709FE" w14:textId="77777777" w:rsidR="00560EEA" w:rsidRDefault="00560EEA" w:rsidP="00A22FB8"/>
    <w:p w14:paraId="7B5C86B8" w14:textId="77777777" w:rsidR="00560EEA" w:rsidRDefault="00560EEA" w:rsidP="00A22FB8"/>
    <w:p w14:paraId="3F9355FB" w14:textId="77777777" w:rsidR="00560EEA" w:rsidRDefault="00560EEA" w:rsidP="00A22FB8"/>
    <w:p w14:paraId="74C22179" w14:textId="77777777" w:rsidR="00560EEA" w:rsidRDefault="00560EEA" w:rsidP="00A22FB8"/>
    <w:p w14:paraId="4E3418F2" w14:textId="77777777" w:rsidR="00F451C3" w:rsidRDefault="00F451C3" w:rsidP="00A22FB8"/>
    <w:p w14:paraId="3DC6899B" w14:textId="77777777" w:rsidR="00560EEA" w:rsidRDefault="00560EEA" w:rsidP="00A22FB8"/>
    <w:p w14:paraId="2759F99D" w14:textId="77777777" w:rsidR="00560EEA" w:rsidRDefault="00560EEA" w:rsidP="00A22FB8"/>
    <w:p w14:paraId="7A11A12A" w14:textId="77777777" w:rsidR="00560EEA" w:rsidRDefault="00560EEA" w:rsidP="00A22FB8"/>
    <w:p w14:paraId="0D950406" w14:textId="77777777" w:rsidR="00560EEA" w:rsidRDefault="00560EEA" w:rsidP="00A22FB8"/>
    <w:p w14:paraId="6D641B21" w14:textId="77777777" w:rsidR="00560EEA" w:rsidRDefault="00560EEA" w:rsidP="00A22FB8"/>
    <w:p w14:paraId="64F220B1" w14:textId="77777777" w:rsidR="00560EEA" w:rsidRDefault="00560EEA" w:rsidP="00A22FB8"/>
    <w:p w14:paraId="473B0FB7" w14:textId="77777777" w:rsidR="00560EEA" w:rsidRDefault="00560EEA" w:rsidP="00A22FB8"/>
    <w:p w14:paraId="66B0B5F1" w14:textId="77777777" w:rsidR="00560EEA" w:rsidRDefault="00560EEA" w:rsidP="00A22FB8"/>
    <w:p w14:paraId="21B2008F" w14:textId="77777777" w:rsidR="00560EEA" w:rsidRDefault="00560EEA" w:rsidP="00A22FB8"/>
    <w:p w14:paraId="5F7F9375" w14:textId="77777777" w:rsidR="00560EEA" w:rsidRPr="00560EEA" w:rsidRDefault="00560EEA" w:rsidP="00A22FB8"/>
    <w:p w14:paraId="70BCCB43" w14:textId="77777777" w:rsidR="002B24B5" w:rsidRPr="002B24B5" w:rsidRDefault="002B24B5" w:rsidP="00A22FB8"/>
    <w:p w14:paraId="346AE10B" w14:textId="77777777" w:rsidR="002B24B5" w:rsidRPr="002B24B5" w:rsidRDefault="002B24B5" w:rsidP="00A22FB8"/>
    <w:p w14:paraId="0480D8DC" w14:textId="77777777" w:rsidR="002B24B5" w:rsidRPr="002B24B5" w:rsidRDefault="002B24B5" w:rsidP="00A22FB8"/>
    <w:p w14:paraId="11BCD3FA" w14:textId="77777777" w:rsidR="002B24B5" w:rsidRPr="002B24B5" w:rsidRDefault="002B24B5" w:rsidP="00A22FB8"/>
    <w:sdt>
      <w:sdtPr>
        <w:rPr>
          <w:rFonts w:ascii="Times New Roman" w:eastAsia="Times New Roman" w:hAnsi="Times New Roman" w:cs="Times New Roman"/>
          <w:color w:val="auto"/>
          <w:sz w:val="24"/>
          <w:szCs w:val="24"/>
          <w:shd w:val="clear" w:color="auto" w:fill="E6E6E6"/>
        </w:rPr>
        <w:id w:val="-1020551977"/>
        <w:docPartObj>
          <w:docPartGallery w:val="Table of Contents"/>
          <w:docPartUnique/>
        </w:docPartObj>
      </w:sdtPr>
      <w:sdtEndPr>
        <w:rPr>
          <w:b/>
          <w:bCs/>
        </w:rPr>
      </w:sdtEndPr>
      <w:sdtContent>
        <w:p w14:paraId="1E1345CB" w14:textId="5D675E34" w:rsidR="00D72761" w:rsidRPr="00C251E9" w:rsidRDefault="00D72761" w:rsidP="00A22FB8">
          <w:pPr>
            <w:pStyle w:val="TOCHeading"/>
            <w:spacing w:line="240" w:lineRule="auto"/>
            <w:rPr>
              <w:rFonts w:ascii="Times New Roman" w:hAnsi="Times New Roman" w:cs="Times New Roman"/>
            </w:rPr>
          </w:pPr>
          <w:r w:rsidRPr="00C251E9">
            <w:rPr>
              <w:rFonts w:ascii="Times New Roman" w:hAnsi="Times New Roman" w:cs="Times New Roman"/>
            </w:rPr>
            <w:t>Innhold</w:t>
          </w:r>
        </w:p>
        <w:p w14:paraId="2BD0AB81" w14:textId="58FC2825" w:rsidR="00C251E9" w:rsidRPr="00C251E9" w:rsidRDefault="00FF7FA4">
          <w:pPr>
            <w:pStyle w:val="TOC1"/>
            <w:tabs>
              <w:tab w:val="left" w:pos="480"/>
              <w:tab w:val="right" w:leader="dot" w:pos="9062"/>
            </w:tabs>
            <w:rPr>
              <w:rFonts w:ascii="Times New Roman" w:eastAsiaTheme="minorEastAsia" w:hAnsi="Times New Roman" w:cs="Times New Roman"/>
              <w:b w:val="0"/>
              <w:bCs w:val="0"/>
              <w:noProof/>
              <w:kern w:val="2"/>
              <w:sz w:val="22"/>
              <w:szCs w:val="22"/>
              <w:lang w:val="en-GB" w:eastAsia="zh-CN"/>
              <w14:ligatures w14:val="standardContextual"/>
            </w:rPr>
          </w:pPr>
          <w:r w:rsidRPr="00C251E9">
            <w:rPr>
              <w:rFonts w:ascii="Times New Roman" w:hAnsi="Times New Roman" w:cs="Times New Roman"/>
              <w:caps/>
              <w:color w:val="2B579A"/>
              <w:sz w:val="24"/>
              <w:szCs w:val="24"/>
              <w:shd w:val="clear" w:color="auto" w:fill="E6E6E6"/>
            </w:rPr>
            <w:fldChar w:fldCharType="begin"/>
          </w:r>
          <w:r w:rsidRPr="00C251E9">
            <w:rPr>
              <w:rFonts w:ascii="Times New Roman" w:hAnsi="Times New Roman" w:cs="Times New Roman"/>
              <w:caps/>
              <w:sz w:val="24"/>
              <w:szCs w:val="24"/>
            </w:rPr>
            <w:instrText xml:space="preserve"> TOC \o "1-2" \h \z \u </w:instrText>
          </w:r>
          <w:r w:rsidRPr="00C251E9">
            <w:rPr>
              <w:rFonts w:ascii="Times New Roman" w:hAnsi="Times New Roman" w:cs="Times New Roman"/>
              <w:caps/>
              <w:color w:val="2B579A"/>
              <w:sz w:val="24"/>
              <w:szCs w:val="24"/>
              <w:shd w:val="clear" w:color="auto" w:fill="E6E6E6"/>
            </w:rPr>
            <w:fldChar w:fldCharType="separate"/>
          </w:r>
          <w:hyperlink w:anchor="_Toc158638762" w:history="1">
            <w:r w:rsidR="00C251E9" w:rsidRPr="00C251E9">
              <w:rPr>
                <w:rStyle w:val="Hyperlink"/>
                <w:rFonts w:ascii="Times New Roman" w:hAnsi="Times New Roman" w:cs="Times New Roman"/>
                <w:noProof/>
              </w:rPr>
              <w:t>1.</w:t>
            </w:r>
            <w:r w:rsidR="00C251E9" w:rsidRPr="00C251E9">
              <w:rPr>
                <w:rFonts w:ascii="Times New Roman" w:eastAsiaTheme="minorEastAsia" w:hAnsi="Times New Roman" w:cs="Times New Roman"/>
                <w:b w:val="0"/>
                <w:bCs w:val="0"/>
                <w:noProof/>
                <w:kern w:val="2"/>
                <w:sz w:val="22"/>
                <w:szCs w:val="22"/>
                <w:lang w:val="en-GB" w:eastAsia="zh-CN"/>
                <w14:ligatures w14:val="standardContextual"/>
              </w:rPr>
              <w:tab/>
            </w:r>
            <w:r w:rsidR="00C251E9" w:rsidRPr="00C251E9">
              <w:rPr>
                <w:rStyle w:val="Hyperlink"/>
                <w:rFonts w:ascii="Times New Roman" w:hAnsi="Times New Roman" w:cs="Times New Roman"/>
                <w:noProof/>
              </w:rPr>
              <w:t>Introduksjon</w:t>
            </w:r>
            <w:r w:rsidR="00C251E9" w:rsidRPr="00C251E9">
              <w:rPr>
                <w:rFonts w:ascii="Times New Roman" w:hAnsi="Times New Roman" w:cs="Times New Roman"/>
                <w:noProof/>
                <w:webHidden/>
              </w:rPr>
              <w:tab/>
            </w:r>
            <w:r w:rsidR="00C251E9" w:rsidRPr="00C251E9">
              <w:rPr>
                <w:rFonts w:ascii="Times New Roman" w:hAnsi="Times New Roman" w:cs="Times New Roman"/>
                <w:noProof/>
                <w:webHidden/>
              </w:rPr>
              <w:fldChar w:fldCharType="begin"/>
            </w:r>
            <w:r w:rsidR="00C251E9" w:rsidRPr="00C251E9">
              <w:rPr>
                <w:rFonts w:ascii="Times New Roman" w:hAnsi="Times New Roman" w:cs="Times New Roman"/>
                <w:noProof/>
                <w:webHidden/>
              </w:rPr>
              <w:instrText xml:space="preserve"> PAGEREF _Toc158638762 \h </w:instrText>
            </w:r>
            <w:r w:rsidR="00C251E9" w:rsidRPr="00C251E9">
              <w:rPr>
                <w:rFonts w:ascii="Times New Roman" w:hAnsi="Times New Roman" w:cs="Times New Roman"/>
                <w:noProof/>
                <w:webHidden/>
              </w:rPr>
            </w:r>
            <w:r w:rsidR="00C251E9" w:rsidRPr="00C251E9">
              <w:rPr>
                <w:rFonts w:ascii="Times New Roman" w:hAnsi="Times New Roman" w:cs="Times New Roman"/>
                <w:noProof/>
                <w:webHidden/>
              </w:rPr>
              <w:fldChar w:fldCharType="separate"/>
            </w:r>
            <w:r w:rsidR="00C251E9" w:rsidRPr="00C251E9">
              <w:rPr>
                <w:rFonts w:ascii="Times New Roman" w:hAnsi="Times New Roman" w:cs="Times New Roman"/>
                <w:noProof/>
                <w:webHidden/>
              </w:rPr>
              <w:t>3</w:t>
            </w:r>
            <w:r w:rsidR="00C251E9" w:rsidRPr="00C251E9">
              <w:rPr>
                <w:rFonts w:ascii="Times New Roman" w:hAnsi="Times New Roman" w:cs="Times New Roman"/>
                <w:noProof/>
                <w:webHidden/>
              </w:rPr>
              <w:fldChar w:fldCharType="end"/>
            </w:r>
          </w:hyperlink>
        </w:p>
        <w:p w14:paraId="7F502C5B" w14:textId="3B8FD9B3" w:rsidR="00C251E9" w:rsidRPr="00C251E9" w:rsidRDefault="00C251E9">
          <w:pPr>
            <w:pStyle w:val="TOC2"/>
            <w:rPr>
              <w:rFonts w:ascii="Times New Roman" w:eastAsiaTheme="minorEastAsia" w:hAnsi="Times New Roman" w:cs="Times New Roman"/>
              <w:i w:val="0"/>
              <w:iCs w:val="0"/>
              <w:noProof/>
              <w:kern w:val="2"/>
              <w:sz w:val="22"/>
              <w:szCs w:val="22"/>
              <w:lang w:val="en-GB" w:eastAsia="zh-CN"/>
              <w14:ligatures w14:val="standardContextual"/>
            </w:rPr>
          </w:pPr>
          <w:hyperlink w:anchor="_Toc158638763" w:history="1">
            <w:r w:rsidRPr="00C251E9">
              <w:rPr>
                <w:rStyle w:val="Hyperlink"/>
                <w:rFonts w:ascii="Times New Roman" w:hAnsi="Times New Roman" w:cs="Times New Roman"/>
                <w:noProof/>
              </w:rPr>
              <w:t>1.1</w:t>
            </w:r>
            <w:r w:rsidRPr="00C251E9">
              <w:rPr>
                <w:rFonts w:ascii="Times New Roman" w:eastAsiaTheme="minorEastAsia" w:hAnsi="Times New Roman" w:cs="Times New Roman"/>
                <w:i w:val="0"/>
                <w:iCs w:val="0"/>
                <w:noProof/>
                <w:kern w:val="2"/>
                <w:sz w:val="22"/>
                <w:szCs w:val="22"/>
                <w:lang w:val="en-GB" w:eastAsia="zh-CN"/>
                <w14:ligatures w14:val="standardContextual"/>
              </w:rPr>
              <w:tab/>
            </w:r>
            <w:r w:rsidRPr="00C251E9">
              <w:rPr>
                <w:rStyle w:val="Hyperlink"/>
                <w:rFonts w:ascii="Times New Roman" w:hAnsi="Times New Roman" w:cs="Times New Roman"/>
                <w:noProof/>
              </w:rPr>
              <w:t>Dokumentasjon</w:t>
            </w:r>
            <w:r w:rsidRPr="00C251E9">
              <w:rPr>
                <w:rFonts w:ascii="Times New Roman" w:hAnsi="Times New Roman" w:cs="Times New Roman"/>
                <w:noProof/>
                <w:webHidden/>
              </w:rPr>
              <w:tab/>
            </w:r>
            <w:r w:rsidRPr="00C251E9">
              <w:rPr>
                <w:rFonts w:ascii="Times New Roman" w:hAnsi="Times New Roman" w:cs="Times New Roman"/>
                <w:noProof/>
                <w:webHidden/>
              </w:rPr>
              <w:fldChar w:fldCharType="begin"/>
            </w:r>
            <w:r w:rsidRPr="00C251E9">
              <w:rPr>
                <w:rFonts w:ascii="Times New Roman" w:hAnsi="Times New Roman" w:cs="Times New Roman"/>
                <w:noProof/>
                <w:webHidden/>
              </w:rPr>
              <w:instrText xml:space="preserve"> PAGEREF _Toc158638763 \h </w:instrText>
            </w:r>
            <w:r w:rsidRPr="00C251E9">
              <w:rPr>
                <w:rFonts w:ascii="Times New Roman" w:hAnsi="Times New Roman" w:cs="Times New Roman"/>
                <w:noProof/>
                <w:webHidden/>
              </w:rPr>
            </w:r>
            <w:r w:rsidRPr="00C251E9">
              <w:rPr>
                <w:rFonts w:ascii="Times New Roman" w:hAnsi="Times New Roman" w:cs="Times New Roman"/>
                <w:noProof/>
                <w:webHidden/>
              </w:rPr>
              <w:fldChar w:fldCharType="separate"/>
            </w:r>
            <w:r w:rsidRPr="00C251E9">
              <w:rPr>
                <w:rFonts w:ascii="Times New Roman" w:hAnsi="Times New Roman" w:cs="Times New Roman"/>
                <w:noProof/>
                <w:webHidden/>
              </w:rPr>
              <w:t>3</w:t>
            </w:r>
            <w:r w:rsidRPr="00C251E9">
              <w:rPr>
                <w:rFonts w:ascii="Times New Roman" w:hAnsi="Times New Roman" w:cs="Times New Roman"/>
                <w:noProof/>
                <w:webHidden/>
              </w:rPr>
              <w:fldChar w:fldCharType="end"/>
            </w:r>
          </w:hyperlink>
        </w:p>
        <w:p w14:paraId="41C29D9D" w14:textId="5DE0499D" w:rsidR="00C251E9" w:rsidRPr="00C251E9" w:rsidRDefault="00C251E9">
          <w:pPr>
            <w:pStyle w:val="TOC1"/>
            <w:tabs>
              <w:tab w:val="left" w:pos="480"/>
              <w:tab w:val="right" w:leader="dot" w:pos="9062"/>
            </w:tabs>
            <w:rPr>
              <w:rFonts w:ascii="Times New Roman" w:eastAsiaTheme="minorEastAsia" w:hAnsi="Times New Roman" w:cs="Times New Roman"/>
              <w:b w:val="0"/>
              <w:bCs w:val="0"/>
              <w:noProof/>
              <w:kern w:val="2"/>
              <w:sz w:val="22"/>
              <w:szCs w:val="22"/>
              <w:lang w:val="en-GB" w:eastAsia="zh-CN"/>
              <w14:ligatures w14:val="standardContextual"/>
            </w:rPr>
          </w:pPr>
          <w:hyperlink w:anchor="_Toc158638764" w:history="1">
            <w:r w:rsidRPr="00C251E9">
              <w:rPr>
                <w:rStyle w:val="Hyperlink"/>
                <w:rFonts w:ascii="Times New Roman" w:hAnsi="Times New Roman" w:cs="Times New Roman"/>
                <w:noProof/>
              </w:rPr>
              <w:t>2.</w:t>
            </w:r>
            <w:r w:rsidRPr="00C251E9">
              <w:rPr>
                <w:rFonts w:ascii="Times New Roman" w:eastAsiaTheme="minorEastAsia" w:hAnsi="Times New Roman" w:cs="Times New Roman"/>
                <w:b w:val="0"/>
                <w:bCs w:val="0"/>
                <w:noProof/>
                <w:kern w:val="2"/>
                <w:sz w:val="22"/>
                <w:szCs w:val="22"/>
                <w:lang w:val="en-GB" w:eastAsia="zh-CN"/>
                <w14:ligatures w14:val="standardContextual"/>
              </w:rPr>
              <w:tab/>
            </w:r>
            <w:r w:rsidRPr="00C251E9">
              <w:rPr>
                <w:rStyle w:val="Hyperlink"/>
                <w:rFonts w:ascii="Times New Roman" w:hAnsi="Times New Roman" w:cs="Times New Roman"/>
                <w:noProof/>
              </w:rPr>
              <w:t>Styringsdokumentasjon</w:t>
            </w:r>
            <w:r w:rsidRPr="00C251E9">
              <w:rPr>
                <w:rFonts w:ascii="Times New Roman" w:hAnsi="Times New Roman" w:cs="Times New Roman"/>
                <w:noProof/>
                <w:webHidden/>
              </w:rPr>
              <w:tab/>
            </w:r>
            <w:r w:rsidRPr="00C251E9">
              <w:rPr>
                <w:rFonts w:ascii="Times New Roman" w:hAnsi="Times New Roman" w:cs="Times New Roman"/>
                <w:noProof/>
                <w:webHidden/>
              </w:rPr>
              <w:fldChar w:fldCharType="begin"/>
            </w:r>
            <w:r w:rsidRPr="00C251E9">
              <w:rPr>
                <w:rFonts w:ascii="Times New Roman" w:hAnsi="Times New Roman" w:cs="Times New Roman"/>
                <w:noProof/>
                <w:webHidden/>
              </w:rPr>
              <w:instrText xml:space="preserve"> PAGEREF _Toc158638764 \h </w:instrText>
            </w:r>
            <w:r w:rsidRPr="00C251E9">
              <w:rPr>
                <w:rFonts w:ascii="Times New Roman" w:hAnsi="Times New Roman" w:cs="Times New Roman"/>
                <w:noProof/>
                <w:webHidden/>
              </w:rPr>
            </w:r>
            <w:r w:rsidRPr="00C251E9">
              <w:rPr>
                <w:rFonts w:ascii="Times New Roman" w:hAnsi="Times New Roman" w:cs="Times New Roman"/>
                <w:noProof/>
                <w:webHidden/>
              </w:rPr>
              <w:fldChar w:fldCharType="separate"/>
            </w:r>
            <w:r w:rsidRPr="00C251E9">
              <w:rPr>
                <w:rFonts w:ascii="Times New Roman" w:hAnsi="Times New Roman" w:cs="Times New Roman"/>
                <w:noProof/>
                <w:webHidden/>
              </w:rPr>
              <w:t>5</w:t>
            </w:r>
            <w:r w:rsidRPr="00C251E9">
              <w:rPr>
                <w:rFonts w:ascii="Times New Roman" w:hAnsi="Times New Roman" w:cs="Times New Roman"/>
                <w:noProof/>
                <w:webHidden/>
              </w:rPr>
              <w:fldChar w:fldCharType="end"/>
            </w:r>
          </w:hyperlink>
        </w:p>
        <w:p w14:paraId="622561EE" w14:textId="342071E4" w:rsidR="00C251E9" w:rsidRPr="00C251E9" w:rsidRDefault="00C251E9">
          <w:pPr>
            <w:pStyle w:val="TOC2"/>
            <w:rPr>
              <w:rFonts w:ascii="Times New Roman" w:eastAsiaTheme="minorEastAsia" w:hAnsi="Times New Roman" w:cs="Times New Roman"/>
              <w:i w:val="0"/>
              <w:iCs w:val="0"/>
              <w:noProof/>
              <w:kern w:val="2"/>
              <w:sz w:val="22"/>
              <w:szCs w:val="22"/>
              <w:lang w:val="en-GB" w:eastAsia="zh-CN"/>
              <w14:ligatures w14:val="standardContextual"/>
            </w:rPr>
          </w:pPr>
          <w:hyperlink w:anchor="_Toc158638765" w:history="1">
            <w:r w:rsidRPr="00C251E9">
              <w:rPr>
                <w:rStyle w:val="Hyperlink"/>
                <w:rFonts w:ascii="Times New Roman" w:hAnsi="Times New Roman" w:cs="Times New Roman"/>
                <w:noProof/>
              </w:rPr>
              <w:t>2.1</w:t>
            </w:r>
            <w:r w:rsidRPr="00C251E9">
              <w:rPr>
                <w:rFonts w:ascii="Times New Roman" w:eastAsiaTheme="minorEastAsia" w:hAnsi="Times New Roman" w:cs="Times New Roman"/>
                <w:i w:val="0"/>
                <w:iCs w:val="0"/>
                <w:noProof/>
                <w:kern w:val="2"/>
                <w:sz w:val="22"/>
                <w:szCs w:val="22"/>
                <w:lang w:val="en-GB" w:eastAsia="zh-CN"/>
                <w14:ligatures w14:val="standardContextual"/>
              </w:rPr>
              <w:tab/>
            </w:r>
            <w:r w:rsidRPr="00C251E9">
              <w:rPr>
                <w:rStyle w:val="Hyperlink"/>
                <w:rFonts w:ascii="Times New Roman" w:hAnsi="Times New Roman" w:cs="Times New Roman"/>
                <w:noProof/>
              </w:rPr>
              <w:t>Prosjektskisse</w:t>
            </w:r>
            <w:r w:rsidRPr="00C251E9">
              <w:rPr>
                <w:rFonts w:ascii="Times New Roman" w:hAnsi="Times New Roman" w:cs="Times New Roman"/>
                <w:noProof/>
                <w:webHidden/>
              </w:rPr>
              <w:tab/>
            </w:r>
            <w:r w:rsidRPr="00C251E9">
              <w:rPr>
                <w:rFonts w:ascii="Times New Roman" w:hAnsi="Times New Roman" w:cs="Times New Roman"/>
                <w:noProof/>
                <w:webHidden/>
              </w:rPr>
              <w:fldChar w:fldCharType="begin"/>
            </w:r>
            <w:r w:rsidRPr="00C251E9">
              <w:rPr>
                <w:rFonts w:ascii="Times New Roman" w:hAnsi="Times New Roman" w:cs="Times New Roman"/>
                <w:noProof/>
                <w:webHidden/>
              </w:rPr>
              <w:instrText xml:space="preserve"> PAGEREF _Toc158638765 \h </w:instrText>
            </w:r>
            <w:r w:rsidRPr="00C251E9">
              <w:rPr>
                <w:rFonts w:ascii="Times New Roman" w:hAnsi="Times New Roman" w:cs="Times New Roman"/>
                <w:noProof/>
                <w:webHidden/>
              </w:rPr>
            </w:r>
            <w:r w:rsidRPr="00C251E9">
              <w:rPr>
                <w:rFonts w:ascii="Times New Roman" w:hAnsi="Times New Roman" w:cs="Times New Roman"/>
                <w:noProof/>
                <w:webHidden/>
              </w:rPr>
              <w:fldChar w:fldCharType="separate"/>
            </w:r>
            <w:r w:rsidRPr="00C251E9">
              <w:rPr>
                <w:rFonts w:ascii="Times New Roman" w:hAnsi="Times New Roman" w:cs="Times New Roman"/>
                <w:noProof/>
                <w:webHidden/>
              </w:rPr>
              <w:t>5</w:t>
            </w:r>
            <w:r w:rsidRPr="00C251E9">
              <w:rPr>
                <w:rFonts w:ascii="Times New Roman" w:hAnsi="Times New Roman" w:cs="Times New Roman"/>
                <w:noProof/>
                <w:webHidden/>
              </w:rPr>
              <w:fldChar w:fldCharType="end"/>
            </w:r>
          </w:hyperlink>
        </w:p>
        <w:p w14:paraId="4F2AD5C1" w14:textId="2EA834F8" w:rsidR="00C251E9" w:rsidRPr="00C251E9" w:rsidRDefault="00C251E9">
          <w:pPr>
            <w:pStyle w:val="TOC2"/>
            <w:rPr>
              <w:rFonts w:ascii="Times New Roman" w:eastAsiaTheme="minorEastAsia" w:hAnsi="Times New Roman" w:cs="Times New Roman"/>
              <w:i w:val="0"/>
              <w:iCs w:val="0"/>
              <w:noProof/>
              <w:kern w:val="2"/>
              <w:sz w:val="22"/>
              <w:szCs w:val="22"/>
              <w:lang w:val="en-GB" w:eastAsia="zh-CN"/>
              <w14:ligatures w14:val="standardContextual"/>
            </w:rPr>
          </w:pPr>
          <w:hyperlink w:anchor="_Toc158638766" w:history="1">
            <w:r w:rsidRPr="00C251E9">
              <w:rPr>
                <w:rStyle w:val="Hyperlink"/>
                <w:rFonts w:ascii="Times New Roman" w:hAnsi="Times New Roman" w:cs="Times New Roman"/>
                <w:noProof/>
              </w:rPr>
              <w:t>2.2</w:t>
            </w:r>
            <w:r w:rsidRPr="00C251E9">
              <w:rPr>
                <w:rFonts w:ascii="Times New Roman" w:eastAsiaTheme="minorEastAsia" w:hAnsi="Times New Roman" w:cs="Times New Roman"/>
                <w:i w:val="0"/>
                <w:iCs w:val="0"/>
                <w:noProof/>
                <w:kern w:val="2"/>
                <w:sz w:val="22"/>
                <w:szCs w:val="22"/>
                <w:lang w:val="en-GB" w:eastAsia="zh-CN"/>
                <w14:ligatures w14:val="standardContextual"/>
              </w:rPr>
              <w:tab/>
            </w:r>
            <w:r w:rsidRPr="00C251E9">
              <w:rPr>
                <w:rStyle w:val="Hyperlink"/>
                <w:rFonts w:ascii="Times New Roman" w:hAnsi="Times New Roman" w:cs="Times New Roman"/>
                <w:noProof/>
              </w:rPr>
              <w:t>Prosjektdagbok</w:t>
            </w:r>
            <w:r w:rsidRPr="00C251E9">
              <w:rPr>
                <w:rFonts w:ascii="Times New Roman" w:hAnsi="Times New Roman" w:cs="Times New Roman"/>
                <w:noProof/>
                <w:webHidden/>
              </w:rPr>
              <w:tab/>
            </w:r>
            <w:r w:rsidRPr="00C251E9">
              <w:rPr>
                <w:rFonts w:ascii="Times New Roman" w:hAnsi="Times New Roman" w:cs="Times New Roman"/>
                <w:noProof/>
                <w:webHidden/>
              </w:rPr>
              <w:fldChar w:fldCharType="begin"/>
            </w:r>
            <w:r w:rsidRPr="00C251E9">
              <w:rPr>
                <w:rFonts w:ascii="Times New Roman" w:hAnsi="Times New Roman" w:cs="Times New Roman"/>
                <w:noProof/>
                <w:webHidden/>
              </w:rPr>
              <w:instrText xml:space="preserve"> PAGEREF _Toc158638766 \h </w:instrText>
            </w:r>
            <w:r w:rsidRPr="00C251E9">
              <w:rPr>
                <w:rFonts w:ascii="Times New Roman" w:hAnsi="Times New Roman" w:cs="Times New Roman"/>
                <w:noProof/>
                <w:webHidden/>
              </w:rPr>
            </w:r>
            <w:r w:rsidRPr="00C251E9">
              <w:rPr>
                <w:rFonts w:ascii="Times New Roman" w:hAnsi="Times New Roman" w:cs="Times New Roman"/>
                <w:noProof/>
                <w:webHidden/>
              </w:rPr>
              <w:fldChar w:fldCharType="separate"/>
            </w:r>
            <w:r w:rsidRPr="00C251E9">
              <w:rPr>
                <w:rFonts w:ascii="Times New Roman" w:hAnsi="Times New Roman" w:cs="Times New Roman"/>
                <w:noProof/>
                <w:webHidden/>
              </w:rPr>
              <w:t>5</w:t>
            </w:r>
            <w:r w:rsidRPr="00C251E9">
              <w:rPr>
                <w:rFonts w:ascii="Times New Roman" w:hAnsi="Times New Roman" w:cs="Times New Roman"/>
                <w:noProof/>
                <w:webHidden/>
              </w:rPr>
              <w:fldChar w:fldCharType="end"/>
            </w:r>
          </w:hyperlink>
        </w:p>
        <w:p w14:paraId="39573557" w14:textId="2A3A8EE7" w:rsidR="00C251E9" w:rsidRPr="00C251E9" w:rsidRDefault="00C251E9">
          <w:pPr>
            <w:pStyle w:val="TOC2"/>
            <w:rPr>
              <w:rFonts w:ascii="Times New Roman" w:eastAsiaTheme="minorEastAsia" w:hAnsi="Times New Roman" w:cs="Times New Roman"/>
              <w:i w:val="0"/>
              <w:iCs w:val="0"/>
              <w:noProof/>
              <w:kern w:val="2"/>
              <w:sz w:val="22"/>
              <w:szCs w:val="22"/>
              <w:lang w:val="en-GB" w:eastAsia="zh-CN"/>
              <w14:ligatures w14:val="standardContextual"/>
            </w:rPr>
          </w:pPr>
          <w:hyperlink w:anchor="_Toc158638767" w:history="1">
            <w:r w:rsidRPr="00C251E9">
              <w:rPr>
                <w:rStyle w:val="Hyperlink"/>
                <w:rFonts w:ascii="Times New Roman" w:hAnsi="Times New Roman" w:cs="Times New Roman"/>
                <w:noProof/>
              </w:rPr>
              <w:t>2.3</w:t>
            </w:r>
            <w:r w:rsidRPr="00C251E9">
              <w:rPr>
                <w:rFonts w:ascii="Times New Roman" w:eastAsiaTheme="minorEastAsia" w:hAnsi="Times New Roman" w:cs="Times New Roman"/>
                <w:i w:val="0"/>
                <w:iCs w:val="0"/>
                <w:noProof/>
                <w:kern w:val="2"/>
                <w:sz w:val="22"/>
                <w:szCs w:val="22"/>
                <w:lang w:val="en-GB" w:eastAsia="zh-CN"/>
                <w14:ligatures w14:val="standardContextual"/>
              </w:rPr>
              <w:tab/>
            </w:r>
            <w:r w:rsidRPr="00C251E9">
              <w:rPr>
                <w:rStyle w:val="Hyperlink"/>
                <w:rFonts w:ascii="Times New Roman" w:hAnsi="Times New Roman" w:cs="Times New Roman"/>
                <w:noProof/>
              </w:rPr>
              <w:t>Forprosjektrapporten</w:t>
            </w:r>
            <w:r w:rsidRPr="00C251E9">
              <w:rPr>
                <w:rFonts w:ascii="Times New Roman" w:hAnsi="Times New Roman" w:cs="Times New Roman"/>
                <w:noProof/>
                <w:webHidden/>
              </w:rPr>
              <w:tab/>
            </w:r>
            <w:r w:rsidRPr="00C251E9">
              <w:rPr>
                <w:rFonts w:ascii="Times New Roman" w:hAnsi="Times New Roman" w:cs="Times New Roman"/>
                <w:noProof/>
                <w:webHidden/>
              </w:rPr>
              <w:fldChar w:fldCharType="begin"/>
            </w:r>
            <w:r w:rsidRPr="00C251E9">
              <w:rPr>
                <w:rFonts w:ascii="Times New Roman" w:hAnsi="Times New Roman" w:cs="Times New Roman"/>
                <w:noProof/>
                <w:webHidden/>
              </w:rPr>
              <w:instrText xml:space="preserve"> PAGEREF _Toc158638767 \h </w:instrText>
            </w:r>
            <w:r w:rsidRPr="00C251E9">
              <w:rPr>
                <w:rFonts w:ascii="Times New Roman" w:hAnsi="Times New Roman" w:cs="Times New Roman"/>
                <w:noProof/>
                <w:webHidden/>
              </w:rPr>
            </w:r>
            <w:r w:rsidRPr="00C251E9">
              <w:rPr>
                <w:rFonts w:ascii="Times New Roman" w:hAnsi="Times New Roman" w:cs="Times New Roman"/>
                <w:noProof/>
                <w:webHidden/>
              </w:rPr>
              <w:fldChar w:fldCharType="separate"/>
            </w:r>
            <w:r w:rsidRPr="00C251E9">
              <w:rPr>
                <w:rFonts w:ascii="Times New Roman" w:hAnsi="Times New Roman" w:cs="Times New Roman"/>
                <w:noProof/>
                <w:webHidden/>
              </w:rPr>
              <w:t>6</w:t>
            </w:r>
            <w:r w:rsidRPr="00C251E9">
              <w:rPr>
                <w:rFonts w:ascii="Times New Roman" w:hAnsi="Times New Roman" w:cs="Times New Roman"/>
                <w:noProof/>
                <w:webHidden/>
              </w:rPr>
              <w:fldChar w:fldCharType="end"/>
            </w:r>
          </w:hyperlink>
        </w:p>
        <w:p w14:paraId="61A6177B" w14:textId="0DB1BD03" w:rsidR="00C251E9" w:rsidRPr="00C251E9" w:rsidRDefault="00C251E9">
          <w:pPr>
            <w:pStyle w:val="TOC2"/>
            <w:rPr>
              <w:rFonts w:ascii="Times New Roman" w:eastAsiaTheme="minorEastAsia" w:hAnsi="Times New Roman" w:cs="Times New Roman"/>
              <w:i w:val="0"/>
              <w:iCs w:val="0"/>
              <w:noProof/>
              <w:kern w:val="2"/>
              <w:sz w:val="22"/>
              <w:szCs w:val="22"/>
              <w:lang w:val="en-GB" w:eastAsia="zh-CN"/>
              <w14:ligatures w14:val="standardContextual"/>
            </w:rPr>
          </w:pPr>
          <w:hyperlink w:anchor="_Toc158638768" w:history="1">
            <w:r w:rsidRPr="00C251E9">
              <w:rPr>
                <w:rStyle w:val="Hyperlink"/>
                <w:rFonts w:ascii="Times New Roman" w:hAnsi="Times New Roman" w:cs="Times New Roman"/>
                <w:noProof/>
              </w:rPr>
              <w:t>2.4</w:t>
            </w:r>
            <w:r w:rsidRPr="00C251E9">
              <w:rPr>
                <w:rFonts w:ascii="Times New Roman" w:eastAsiaTheme="minorEastAsia" w:hAnsi="Times New Roman" w:cs="Times New Roman"/>
                <w:i w:val="0"/>
                <w:iCs w:val="0"/>
                <w:noProof/>
                <w:kern w:val="2"/>
                <w:sz w:val="22"/>
                <w:szCs w:val="22"/>
                <w:lang w:val="en-GB" w:eastAsia="zh-CN"/>
                <w14:ligatures w14:val="standardContextual"/>
              </w:rPr>
              <w:tab/>
            </w:r>
            <w:r w:rsidRPr="00C251E9">
              <w:rPr>
                <w:rStyle w:val="Hyperlink"/>
                <w:rFonts w:ascii="Times New Roman" w:hAnsi="Times New Roman" w:cs="Times New Roman"/>
                <w:noProof/>
              </w:rPr>
              <w:t>Arbeidsplan og fremdriftsplan</w:t>
            </w:r>
            <w:r w:rsidRPr="00C251E9">
              <w:rPr>
                <w:rFonts w:ascii="Times New Roman" w:hAnsi="Times New Roman" w:cs="Times New Roman"/>
                <w:noProof/>
                <w:webHidden/>
              </w:rPr>
              <w:tab/>
            </w:r>
            <w:r w:rsidRPr="00C251E9">
              <w:rPr>
                <w:rFonts w:ascii="Times New Roman" w:hAnsi="Times New Roman" w:cs="Times New Roman"/>
                <w:noProof/>
                <w:webHidden/>
              </w:rPr>
              <w:fldChar w:fldCharType="begin"/>
            </w:r>
            <w:r w:rsidRPr="00C251E9">
              <w:rPr>
                <w:rFonts w:ascii="Times New Roman" w:hAnsi="Times New Roman" w:cs="Times New Roman"/>
                <w:noProof/>
                <w:webHidden/>
              </w:rPr>
              <w:instrText xml:space="preserve"> PAGEREF _Toc158638768 \h </w:instrText>
            </w:r>
            <w:r w:rsidRPr="00C251E9">
              <w:rPr>
                <w:rFonts w:ascii="Times New Roman" w:hAnsi="Times New Roman" w:cs="Times New Roman"/>
                <w:noProof/>
                <w:webHidden/>
              </w:rPr>
            </w:r>
            <w:r w:rsidRPr="00C251E9">
              <w:rPr>
                <w:rFonts w:ascii="Times New Roman" w:hAnsi="Times New Roman" w:cs="Times New Roman"/>
                <w:noProof/>
                <w:webHidden/>
              </w:rPr>
              <w:fldChar w:fldCharType="separate"/>
            </w:r>
            <w:r w:rsidRPr="00C251E9">
              <w:rPr>
                <w:rFonts w:ascii="Times New Roman" w:hAnsi="Times New Roman" w:cs="Times New Roman"/>
                <w:noProof/>
                <w:webHidden/>
              </w:rPr>
              <w:t>7</w:t>
            </w:r>
            <w:r w:rsidRPr="00C251E9">
              <w:rPr>
                <w:rFonts w:ascii="Times New Roman" w:hAnsi="Times New Roman" w:cs="Times New Roman"/>
                <w:noProof/>
                <w:webHidden/>
              </w:rPr>
              <w:fldChar w:fldCharType="end"/>
            </w:r>
          </w:hyperlink>
        </w:p>
        <w:p w14:paraId="3BDFB176" w14:textId="1F6561D2" w:rsidR="00C251E9" w:rsidRPr="00C251E9" w:rsidRDefault="00C251E9">
          <w:pPr>
            <w:pStyle w:val="TOC2"/>
            <w:rPr>
              <w:rFonts w:ascii="Times New Roman" w:eastAsiaTheme="minorEastAsia" w:hAnsi="Times New Roman" w:cs="Times New Roman"/>
              <w:i w:val="0"/>
              <w:iCs w:val="0"/>
              <w:noProof/>
              <w:kern w:val="2"/>
              <w:sz w:val="22"/>
              <w:szCs w:val="22"/>
              <w:lang w:val="en-GB" w:eastAsia="zh-CN"/>
              <w14:ligatures w14:val="standardContextual"/>
            </w:rPr>
          </w:pPr>
          <w:hyperlink w:anchor="_Toc158638769" w:history="1">
            <w:r w:rsidRPr="00C251E9">
              <w:rPr>
                <w:rStyle w:val="Hyperlink"/>
                <w:rFonts w:ascii="Times New Roman" w:hAnsi="Times New Roman" w:cs="Times New Roman"/>
                <w:noProof/>
              </w:rPr>
              <w:t>2.5</w:t>
            </w:r>
            <w:r w:rsidRPr="00C251E9">
              <w:rPr>
                <w:rFonts w:ascii="Times New Roman" w:eastAsiaTheme="minorEastAsia" w:hAnsi="Times New Roman" w:cs="Times New Roman"/>
                <w:i w:val="0"/>
                <w:iCs w:val="0"/>
                <w:noProof/>
                <w:kern w:val="2"/>
                <w:sz w:val="22"/>
                <w:szCs w:val="22"/>
                <w:lang w:val="en-GB" w:eastAsia="zh-CN"/>
                <w14:ligatures w14:val="standardContextual"/>
              </w:rPr>
              <w:tab/>
            </w:r>
            <w:r w:rsidRPr="00C251E9">
              <w:rPr>
                <w:rStyle w:val="Hyperlink"/>
                <w:rFonts w:ascii="Times New Roman" w:hAnsi="Times New Roman" w:cs="Times New Roman"/>
                <w:noProof/>
              </w:rPr>
              <w:t>Kravspesifikasjonen/ Funksjonsbeskrivelse</w:t>
            </w:r>
            <w:r w:rsidRPr="00C251E9">
              <w:rPr>
                <w:rFonts w:ascii="Times New Roman" w:hAnsi="Times New Roman" w:cs="Times New Roman"/>
                <w:noProof/>
                <w:webHidden/>
              </w:rPr>
              <w:tab/>
            </w:r>
            <w:r w:rsidRPr="00C251E9">
              <w:rPr>
                <w:rFonts w:ascii="Times New Roman" w:hAnsi="Times New Roman" w:cs="Times New Roman"/>
                <w:noProof/>
                <w:webHidden/>
              </w:rPr>
              <w:fldChar w:fldCharType="begin"/>
            </w:r>
            <w:r w:rsidRPr="00C251E9">
              <w:rPr>
                <w:rFonts w:ascii="Times New Roman" w:hAnsi="Times New Roman" w:cs="Times New Roman"/>
                <w:noProof/>
                <w:webHidden/>
              </w:rPr>
              <w:instrText xml:space="preserve"> PAGEREF _Toc158638769 \h </w:instrText>
            </w:r>
            <w:r w:rsidRPr="00C251E9">
              <w:rPr>
                <w:rFonts w:ascii="Times New Roman" w:hAnsi="Times New Roman" w:cs="Times New Roman"/>
                <w:noProof/>
                <w:webHidden/>
              </w:rPr>
            </w:r>
            <w:r w:rsidRPr="00C251E9">
              <w:rPr>
                <w:rFonts w:ascii="Times New Roman" w:hAnsi="Times New Roman" w:cs="Times New Roman"/>
                <w:noProof/>
                <w:webHidden/>
              </w:rPr>
              <w:fldChar w:fldCharType="separate"/>
            </w:r>
            <w:r w:rsidRPr="00C251E9">
              <w:rPr>
                <w:rFonts w:ascii="Times New Roman" w:hAnsi="Times New Roman" w:cs="Times New Roman"/>
                <w:noProof/>
                <w:webHidden/>
              </w:rPr>
              <w:t>8</w:t>
            </w:r>
            <w:r w:rsidRPr="00C251E9">
              <w:rPr>
                <w:rFonts w:ascii="Times New Roman" w:hAnsi="Times New Roman" w:cs="Times New Roman"/>
                <w:noProof/>
                <w:webHidden/>
              </w:rPr>
              <w:fldChar w:fldCharType="end"/>
            </w:r>
          </w:hyperlink>
        </w:p>
        <w:p w14:paraId="0FA7C54D" w14:textId="68777133" w:rsidR="00C251E9" w:rsidRPr="00C251E9" w:rsidRDefault="00C251E9">
          <w:pPr>
            <w:pStyle w:val="TOC1"/>
            <w:tabs>
              <w:tab w:val="left" w:pos="480"/>
              <w:tab w:val="right" w:leader="dot" w:pos="9062"/>
            </w:tabs>
            <w:rPr>
              <w:rFonts w:ascii="Times New Roman" w:eastAsiaTheme="minorEastAsia" w:hAnsi="Times New Roman" w:cs="Times New Roman"/>
              <w:b w:val="0"/>
              <w:bCs w:val="0"/>
              <w:noProof/>
              <w:kern w:val="2"/>
              <w:sz w:val="22"/>
              <w:szCs w:val="22"/>
              <w:lang w:val="en-GB" w:eastAsia="zh-CN"/>
              <w14:ligatures w14:val="standardContextual"/>
            </w:rPr>
          </w:pPr>
          <w:hyperlink w:anchor="_Toc158638770" w:history="1">
            <w:r w:rsidRPr="00C251E9">
              <w:rPr>
                <w:rStyle w:val="Hyperlink"/>
                <w:rFonts w:ascii="Times New Roman" w:hAnsi="Times New Roman" w:cs="Times New Roman"/>
                <w:noProof/>
              </w:rPr>
              <w:t>3.</w:t>
            </w:r>
            <w:r w:rsidRPr="00C251E9">
              <w:rPr>
                <w:rFonts w:ascii="Times New Roman" w:eastAsiaTheme="minorEastAsia" w:hAnsi="Times New Roman" w:cs="Times New Roman"/>
                <w:b w:val="0"/>
                <w:bCs w:val="0"/>
                <w:noProof/>
                <w:kern w:val="2"/>
                <w:sz w:val="22"/>
                <w:szCs w:val="22"/>
                <w:lang w:val="en-GB" w:eastAsia="zh-CN"/>
                <w14:ligatures w14:val="standardContextual"/>
              </w:rPr>
              <w:tab/>
            </w:r>
            <w:r w:rsidRPr="00C251E9">
              <w:rPr>
                <w:rStyle w:val="Hyperlink"/>
                <w:rFonts w:ascii="Times New Roman" w:hAnsi="Times New Roman" w:cs="Times New Roman"/>
                <w:noProof/>
              </w:rPr>
              <w:t>Sluttdokumentasjon</w:t>
            </w:r>
            <w:r w:rsidRPr="00C251E9">
              <w:rPr>
                <w:rFonts w:ascii="Times New Roman" w:hAnsi="Times New Roman" w:cs="Times New Roman"/>
                <w:noProof/>
                <w:webHidden/>
              </w:rPr>
              <w:tab/>
            </w:r>
            <w:r w:rsidRPr="00C251E9">
              <w:rPr>
                <w:rFonts w:ascii="Times New Roman" w:hAnsi="Times New Roman" w:cs="Times New Roman"/>
                <w:noProof/>
                <w:webHidden/>
              </w:rPr>
              <w:fldChar w:fldCharType="begin"/>
            </w:r>
            <w:r w:rsidRPr="00C251E9">
              <w:rPr>
                <w:rFonts w:ascii="Times New Roman" w:hAnsi="Times New Roman" w:cs="Times New Roman"/>
                <w:noProof/>
                <w:webHidden/>
              </w:rPr>
              <w:instrText xml:space="preserve"> PAGEREF _Toc158638770 \h </w:instrText>
            </w:r>
            <w:r w:rsidRPr="00C251E9">
              <w:rPr>
                <w:rFonts w:ascii="Times New Roman" w:hAnsi="Times New Roman" w:cs="Times New Roman"/>
                <w:noProof/>
                <w:webHidden/>
              </w:rPr>
            </w:r>
            <w:r w:rsidRPr="00C251E9">
              <w:rPr>
                <w:rFonts w:ascii="Times New Roman" w:hAnsi="Times New Roman" w:cs="Times New Roman"/>
                <w:noProof/>
                <w:webHidden/>
              </w:rPr>
              <w:fldChar w:fldCharType="separate"/>
            </w:r>
            <w:r w:rsidRPr="00C251E9">
              <w:rPr>
                <w:rFonts w:ascii="Times New Roman" w:hAnsi="Times New Roman" w:cs="Times New Roman"/>
                <w:noProof/>
                <w:webHidden/>
              </w:rPr>
              <w:t>11</w:t>
            </w:r>
            <w:r w:rsidRPr="00C251E9">
              <w:rPr>
                <w:rFonts w:ascii="Times New Roman" w:hAnsi="Times New Roman" w:cs="Times New Roman"/>
                <w:noProof/>
                <w:webHidden/>
              </w:rPr>
              <w:fldChar w:fldCharType="end"/>
            </w:r>
          </w:hyperlink>
        </w:p>
        <w:p w14:paraId="3248CEC0" w14:textId="531692C2" w:rsidR="00C251E9" w:rsidRPr="00C251E9" w:rsidRDefault="00C251E9">
          <w:pPr>
            <w:pStyle w:val="TOC2"/>
            <w:rPr>
              <w:rFonts w:ascii="Times New Roman" w:eastAsiaTheme="minorEastAsia" w:hAnsi="Times New Roman" w:cs="Times New Roman"/>
              <w:i w:val="0"/>
              <w:iCs w:val="0"/>
              <w:noProof/>
              <w:kern w:val="2"/>
              <w:sz w:val="22"/>
              <w:szCs w:val="22"/>
              <w:lang w:val="en-GB" w:eastAsia="zh-CN"/>
              <w14:ligatures w14:val="standardContextual"/>
            </w:rPr>
          </w:pPr>
          <w:hyperlink w:anchor="_Toc158638771" w:history="1">
            <w:r w:rsidRPr="00C251E9">
              <w:rPr>
                <w:rStyle w:val="Hyperlink"/>
                <w:rFonts w:ascii="Times New Roman" w:hAnsi="Times New Roman" w:cs="Times New Roman"/>
                <w:noProof/>
              </w:rPr>
              <w:t>3.1</w:t>
            </w:r>
            <w:r w:rsidRPr="00C251E9">
              <w:rPr>
                <w:rFonts w:ascii="Times New Roman" w:eastAsiaTheme="minorEastAsia" w:hAnsi="Times New Roman" w:cs="Times New Roman"/>
                <w:i w:val="0"/>
                <w:iCs w:val="0"/>
                <w:noProof/>
                <w:kern w:val="2"/>
                <w:sz w:val="22"/>
                <w:szCs w:val="22"/>
                <w:lang w:val="en-GB" w:eastAsia="zh-CN"/>
                <w14:ligatures w14:val="standardContextual"/>
              </w:rPr>
              <w:tab/>
            </w:r>
            <w:r w:rsidRPr="00C251E9">
              <w:rPr>
                <w:rStyle w:val="Hyperlink"/>
                <w:rFonts w:ascii="Times New Roman" w:hAnsi="Times New Roman" w:cs="Times New Roman"/>
                <w:noProof/>
              </w:rPr>
              <w:t>Oppsett og rekkefølge</w:t>
            </w:r>
            <w:r w:rsidRPr="00C251E9">
              <w:rPr>
                <w:rFonts w:ascii="Times New Roman" w:hAnsi="Times New Roman" w:cs="Times New Roman"/>
                <w:noProof/>
                <w:webHidden/>
              </w:rPr>
              <w:tab/>
            </w:r>
            <w:r w:rsidRPr="00C251E9">
              <w:rPr>
                <w:rFonts w:ascii="Times New Roman" w:hAnsi="Times New Roman" w:cs="Times New Roman"/>
                <w:noProof/>
                <w:webHidden/>
              </w:rPr>
              <w:fldChar w:fldCharType="begin"/>
            </w:r>
            <w:r w:rsidRPr="00C251E9">
              <w:rPr>
                <w:rFonts w:ascii="Times New Roman" w:hAnsi="Times New Roman" w:cs="Times New Roman"/>
                <w:noProof/>
                <w:webHidden/>
              </w:rPr>
              <w:instrText xml:space="preserve"> PAGEREF _Toc158638771 \h </w:instrText>
            </w:r>
            <w:r w:rsidRPr="00C251E9">
              <w:rPr>
                <w:rFonts w:ascii="Times New Roman" w:hAnsi="Times New Roman" w:cs="Times New Roman"/>
                <w:noProof/>
                <w:webHidden/>
              </w:rPr>
            </w:r>
            <w:r w:rsidRPr="00C251E9">
              <w:rPr>
                <w:rFonts w:ascii="Times New Roman" w:hAnsi="Times New Roman" w:cs="Times New Roman"/>
                <w:noProof/>
                <w:webHidden/>
              </w:rPr>
              <w:fldChar w:fldCharType="separate"/>
            </w:r>
            <w:r w:rsidRPr="00C251E9">
              <w:rPr>
                <w:rFonts w:ascii="Times New Roman" w:hAnsi="Times New Roman" w:cs="Times New Roman"/>
                <w:noProof/>
                <w:webHidden/>
              </w:rPr>
              <w:t>11</w:t>
            </w:r>
            <w:r w:rsidRPr="00C251E9">
              <w:rPr>
                <w:rFonts w:ascii="Times New Roman" w:hAnsi="Times New Roman" w:cs="Times New Roman"/>
                <w:noProof/>
                <w:webHidden/>
              </w:rPr>
              <w:fldChar w:fldCharType="end"/>
            </w:r>
          </w:hyperlink>
        </w:p>
        <w:p w14:paraId="2E3062EF" w14:textId="13D681C0" w:rsidR="00C251E9" w:rsidRPr="00C251E9" w:rsidRDefault="00C251E9">
          <w:pPr>
            <w:pStyle w:val="TOC2"/>
            <w:rPr>
              <w:rFonts w:ascii="Times New Roman" w:eastAsiaTheme="minorEastAsia" w:hAnsi="Times New Roman" w:cs="Times New Roman"/>
              <w:i w:val="0"/>
              <w:iCs w:val="0"/>
              <w:noProof/>
              <w:kern w:val="2"/>
              <w:sz w:val="22"/>
              <w:szCs w:val="22"/>
              <w:lang w:val="en-GB" w:eastAsia="zh-CN"/>
              <w14:ligatures w14:val="standardContextual"/>
            </w:rPr>
          </w:pPr>
          <w:hyperlink w:anchor="_Toc158638772" w:history="1">
            <w:r w:rsidRPr="00C251E9">
              <w:rPr>
                <w:rStyle w:val="Hyperlink"/>
                <w:rFonts w:ascii="Times New Roman" w:hAnsi="Times New Roman" w:cs="Times New Roman"/>
                <w:noProof/>
              </w:rPr>
              <w:t>3.2</w:t>
            </w:r>
            <w:r w:rsidRPr="00C251E9">
              <w:rPr>
                <w:rFonts w:ascii="Times New Roman" w:eastAsiaTheme="minorEastAsia" w:hAnsi="Times New Roman" w:cs="Times New Roman"/>
                <w:i w:val="0"/>
                <w:iCs w:val="0"/>
                <w:noProof/>
                <w:kern w:val="2"/>
                <w:sz w:val="22"/>
                <w:szCs w:val="22"/>
                <w:lang w:val="en-GB" w:eastAsia="zh-CN"/>
                <w14:ligatures w14:val="standardContextual"/>
              </w:rPr>
              <w:tab/>
            </w:r>
            <w:r w:rsidRPr="00C251E9">
              <w:rPr>
                <w:rStyle w:val="Hyperlink"/>
                <w:rFonts w:ascii="Times New Roman" w:hAnsi="Times New Roman" w:cs="Times New Roman"/>
                <w:noProof/>
              </w:rPr>
              <w:t>Prosessdokumentasjonen</w:t>
            </w:r>
            <w:r w:rsidRPr="00C251E9">
              <w:rPr>
                <w:rFonts w:ascii="Times New Roman" w:hAnsi="Times New Roman" w:cs="Times New Roman"/>
                <w:noProof/>
                <w:webHidden/>
              </w:rPr>
              <w:tab/>
            </w:r>
            <w:r w:rsidRPr="00C251E9">
              <w:rPr>
                <w:rFonts w:ascii="Times New Roman" w:hAnsi="Times New Roman" w:cs="Times New Roman"/>
                <w:noProof/>
                <w:webHidden/>
              </w:rPr>
              <w:fldChar w:fldCharType="begin"/>
            </w:r>
            <w:r w:rsidRPr="00C251E9">
              <w:rPr>
                <w:rFonts w:ascii="Times New Roman" w:hAnsi="Times New Roman" w:cs="Times New Roman"/>
                <w:noProof/>
                <w:webHidden/>
              </w:rPr>
              <w:instrText xml:space="preserve"> PAGEREF _Toc158638772 \h </w:instrText>
            </w:r>
            <w:r w:rsidRPr="00C251E9">
              <w:rPr>
                <w:rFonts w:ascii="Times New Roman" w:hAnsi="Times New Roman" w:cs="Times New Roman"/>
                <w:noProof/>
                <w:webHidden/>
              </w:rPr>
            </w:r>
            <w:r w:rsidRPr="00C251E9">
              <w:rPr>
                <w:rFonts w:ascii="Times New Roman" w:hAnsi="Times New Roman" w:cs="Times New Roman"/>
                <w:noProof/>
                <w:webHidden/>
              </w:rPr>
              <w:fldChar w:fldCharType="separate"/>
            </w:r>
            <w:r w:rsidRPr="00C251E9">
              <w:rPr>
                <w:rFonts w:ascii="Times New Roman" w:hAnsi="Times New Roman" w:cs="Times New Roman"/>
                <w:noProof/>
                <w:webHidden/>
              </w:rPr>
              <w:t>12</w:t>
            </w:r>
            <w:r w:rsidRPr="00C251E9">
              <w:rPr>
                <w:rFonts w:ascii="Times New Roman" w:hAnsi="Times New Roman" w:cs="Times New Roman"/>
                <w:noProof/>
                <w:webHidden/>
              </w:rPr>
              <w:fldChar w:fldCharType="end"/>
            </w:r>
          </w:hyperlink>
        </w:p>
        <w:p w14:paraId="115033BC" w14:textId="294830B1" w:rsidR="00C251E9" w:rsidRPr="00C251E9" w:rsidRDefault="00C251E9">
          <w:pPr>
            <w:pStyle w:val="TOC2"/>
            <w:rPr>
              <w:rFonts w:ascii="Times New Roman" w:eastAsiaTheme="minorEastAsia" w:hAnsi="Times New Roman" w:cs="Times New Roman"/>
              <w:i w:val="0"/>
              <w:iCs w:val="0"/>
              <w:noProof/>
              <w:kern w:val="2"/>
              <w:sz w:val="22"/>
              <w:szCs w:val="22"/>
              <w:lang w:val="en-GB" w:eastAsia="zh-CN"/>
              <w14:ligatures w14:val="standardContextual"/>
            </w:rPr>
          </w:pPr>
          <w:hyperlink w:anchor="_Toc158638773" w:history="1">
            <w:r w:rsidRPr="00C251E9">
              <w:rPr>
                <w:rStyle w:val="Hyperlink"/>
                <w:rFonts w:ascii="Times New Roman" w:hAnsi="Times New Roman" w:cs="Times New Roman"/>
                <w:noProof/>
              </w:rPr>
              <w:t>3.3</w:t>
            </w:r>
            <w:r w:rsidRPr="00C251E9">
              <w:rPr>
                <w:rFonts w:ascii="Times New Roman" w:eastAsiaTheme="minorEastAsia" w:hAnsi="Times New Roman" w:cs="Times New Roman"/>
                <w:i w:val="0"/>
                <w:iCs w:val="0"/>
                <w:noProof/>
                <w:kern w:val="2"/>
                <w:sz w:val="22"/>
                <w:szCs w:val="22"/>
                <w:lang w:val="en-GB" w:eastAsia="zh-CN"/>
                <w14:ligatures w14:val="standardContextual"/>
              </w:rPr>
              <w:tab/>
            </w:r>
            <w:r w:rsidRPr="00C251E9">
              <w:rPr>
                <w:rStyle w:val="Hyperlink"/>
                <w:rFonts w:ascii="Times New Roman" w:hAnsi="Times New Roman" w:cs="Times New Roman"/>
                <w:noProof/>
              </w:rPr>
              <w:t>Produktdokumentasjonen</w:t>
            </w:r>
            <w:r w:rsidRPr="00C251E9">
              <w:rPr>
                <w:rFonts w:ascii="Times New Roman" w:hAnsi="Times New Roman" w:cs="Times New Roman"/>
                <w:noProof/>
                <w:webHidden/>
              </w:rPr>
              <w:tab/>
            </w:r>
            <w:r w:rsidRPr="00C251E9">
              <w:rPr>
                <w:rFonts w:ascii="Times New Roman" w:hAnsi="Times New Roman" w:cs="Times New Roman"/>
                <w:noProof/>
                <w:webHidden/>
              </w:rPr>
              <w:fldChar w:fldCharType="begin"/>
            </w:r>
            <w:r w:rsidRPr="00C251E9">
              <w:rPr>
                <w:rFonts w:ascii="Times New Roman" w:hAnsi="Times New Roman" w:cs="Times New Roman"/>
                <w:noProof/>
                <w:webHidden/>
              </w:rPr>
              <w:instrText xml:space="preserve"> PAGEREF _Toc158638773 \h </w:instrText>
            </w:r>
            <w:r w:rsidRPr="00C251E9">
              <w:rPr>
                <w:rFonts w:ascii="Times New Roman" w:hAnsi="Times New Roman" w:cs="Times New Roman"/>
                <w:noProof/>
                <w:webHidden/>
              </w:rPr>
            </w:r>
            <w:r w:rsidRPr="00C251E9">
              <w:rPr>
                <w:rFonts w:ascii="Times New Roman" w:hAnsi="Times New Roman" w:cs="Times New Roman"/>
                <w:noProof/>
                <w:webHidden/>
              </w:rPr>
              <w:fldChar w:fldCharType="separate"/>
            </w:r>
            <w:r w:rsidRPr="00C251E9">
              <w:rPr>
                <w:rFonts w:ascii="Times New Roman" w:hAnsi="Times New Roman" w:cs="Times New Roman"/>
                <w:noProof/>
                <w:webHidden/>
              </w:rPr>
              <w:t>13</w:t>
            </w:r>
            <w:r w:rsidRPr="00C251E9">
              <w:rPr>
                <w:rFonts w:ascii="Times New Roman" w:hAnsi="Times New Roman" w:cs="Times New Roman"/>
                <w:noProof/>
                <w:webHidden/>
              </w:rPr>
              <w:fldChar w:fldCharType="end"/>
            </w:r>
          </w:hyperlink>
        </w:p>
        <w:p w14:paraId="4CDD5CA8" w14:textId="3F69CF7F" w:rsidR="00C251E9" w:rsidRPr="00C251E9" w:rsidRDefault="00C251E9">
          <w:pPr>
            <w:pStyle w:val="TOC2"/>
            <w:rPr>
              <w:rFonts w:ascii="Times New Roman" w:eastAsiaTheme="minorEastAsia" w:hAnsi="Times New Roman" w:cs="Times New Roman"/>
              <w:i w:val="0"/>
              <w:iCs w:val="0"/>
              <w:noProof/>
              <w:kern w:val="2"/>
              <w:sz w:val="22"/>
              <w:szCs w:val="22"/>
              <w:lang w:val="en-GB" w:eastAsia="zh-CN"/>
              <w14:ligatures w14:val="standardContextual"/>
            </w:rPr>
          </w:pPr>
          <w:hyperlink w:anchor="_Toc158638774" w:history="1">
            <w:r w:rsidRPr="00C251E9">
              <w:rPr>
                <w:rStyle w:val="Hyperlink"/>
                <w:rFonts w:ascii="Times New Roman" w:hAnsi="Times New Roman" w:cs="Times New Roman"/>
                <w:noProof/>
              </w:rPr>
              <w:t>3.4</w:t>
            </w:r>
            <w:r w:rsidRPr="00C251E9">
              <w:rPr>
                <w:rFonts w:ascii="Times New Roman" w:eastAsiaTheme="minorEastAsia" w:hAnsi="Times New Roman" w:cs="Times New Roman"/>
                <w:i w:val="0"/>
                <w:iCs w:val="0"/>
                <w:noProof/>
                <w:kern w:val="2"/>
                <w:sz w:val="22"/>
                <w:szCs w:val="22"/>
                <w:lang w:val="en-GB" w:eastAsia="zh-CN"/>
                <w14:ligatures w14:val="standardContextual"/>
              </w:rPr>
              <w:tab/>
            </w:r>
            <w:r w:rsidRPr="00C251E9">
              <w:rPr>
                <w:rStyle w:val="Hyperlink"/>
                <w:rFonts w:ascii="Times New Roman" w:hAnsi="Times New Roman" w:cs="Times New Roman"/>
                <w:noProof/>
              </w:rPr>
              <w:t>Testdokumentasjonen</w:t>
            </w:r>
            <w:r w:rsidRPr="00C251E9">
              <w:rPr>
                <w:rFonts w:ascii="Times New Roman" w:hAnsi="Times New Roman" w:cs="Times New Roman"/>
                <w:noProof/>
                <w:webHidden/>
              </w:rPr>
              <w:tab/>
            </w:r>
            <w:r w:rsidRPr="00C251E9">
              <w:rPr>
                <w:rFonts w:ascii="Times New Roman" w:hAnsi="Times New Roman" w:cs="Times New Roman"/>
                <w:noProof/>
                <w:webHidden/>
              </w:rPr>
              <w:fldChar w:fldCharType="begin"/>
            </w:r>
            <w:r w:rsidRPr="00C251E9">
              <w:rPr>
                <w:rFonts w:ascii="Times New Roman" w:hAnsi="Times New Roman" w:cs="Times New Roman"/>
                <w:noProof/>
                <w:webHidden/>
              </w:rPr>
              <w:instrText xml:space="preserve"> PAGEREF _Toc158638774 \h </w:instrText>
            </w:r>
            <w:r w:rsidRPr="00C251E9">
              <w:rPr>
                <w:rFonts w:ascii="Times New Roman" w:hAnsi="Times New Roman" w:cs="Times New Roman"/>
                <w:noProof/>
                <w:webHidden/>
              </w:rPr>
            </w:r>
            <w:r w:rsidRPr="00C251E9">
              <w:rPr>
                <w:rFonts w:ascii="Times New Roman" w:hAnsi="Times New Roman" w:cs="Times New Roman"/>
                <w:noProof/>
                <w:webHidden/>
              </w:rPr>
              <w:fldChar w:fldCharType="separate"/>
            </w:r>
            <w:r w:rsidRPr="00C251E9">
              <w:rPr>
                <w:rFonts w:ascii="Times New Roman" w:hAnsi="Times New Roman" w:cs="Times New Roman"/>
                <w:noProof/>
                <w:webHidden/>
              </w:rPr>
              <w:t>14</w:t>
            </w:r>
            <w:r w:rsidRPr="00C251E9">
              <w:rPr>
                <w:rFonts w:ascii="Times New Roman" w:hAnsi="Times New Roman" w:cs="Times New Roman"/>
                <w:noProof/>
                <w:webHidden/>
              </w:rPr>
              <w:fldChar w:fldCharType="end"/>
            </w:r>
          </w:hyperlink>
        </w:p>
        <w:p w14:paraId="63387D0F" w14:textId="11CB8DE8" w:rsidR="00C251E9" w:rsidRPr="00C251E9" w:rsidRDefault="00C251E9">
          <w:pPr>
            <w:pStyle w:val="TOC2"/>
            <w:rPr>
              <w:rFonts w:ascii="Times New Roman" w:eastAsiaTheme="minorEastAsia" w:hAnsi="Times New Roman" w:cs="Times New Roman"/>
              <w:i w:val="0"/>
              <w:iCs w:val="0"/>
              <w:noProof/>
              <w:kern w:val="2"/>
              <w:sz w:val="22"/>
              <w:szCs w:val="22"/>
              <w:lang w:val="en-GB" w:eastAsia="zh-CN"/>
              <w14:ligatures w14:val="standardContextual"/>
            </w:rPr>
          </w:pPr>
          <w:hyperlink w:anchor="_Toc158638775" w:history="1">
            <w:r w:rsidRPr="00C251E9">
              <w:rPr>
                <w:rStyle w:val="Hyperlink"/>
                <w:rFonts w:ascii="Times New Roman" w:hAnsi="Times New Roman" w:cs="Times New Roman"/>
                <w:noProof/>
              </w:rPr>
              <w:t>3.5</w:t>
            </w:r>
            <w:r w:rsidRPr="00C251E9">
              <w:rPr>
                <w:rFonts w:ascii="Times New Roman" w:eastAsiaTheme="minorEastAsia" w:hAnsi="Times New Roman" w:cs="Times New Roman"/>
                <w:i w:val="0"/>
                <w:iCs w:val="0"/>
                <w:noProof/>
                <w:kern w:val="2"/>
                <w:sz w:val="22"/>
                <w:szCs w:val="22"/>
                <w:lang w:val="en-GB" w:eastAsia="zh-CN"/>
                <w14:ligatures w14:val="standardContextual"/>
              </w:rPr>
              <w:tab/>
            </w:r>
            <w:r w:rsidRPr="00C251E9">
              <w:rPr>
                <w:rStyle w:val="Hyperlink"/>
                <w:rFonts w:ascii="Times New Roman" w:hAnsi="Times New Roman" w:cs="Times New Roman"/>
                <w:noProof/>
              </w:rPr>
              <w:t>Brukerveiledning — brukermanual</w:t>
            </w:r>
            <w:r w:rsidRPr="00C251E9">
              <w:rPr>
                <w:rFonts w:ascii="Times New Roman" w:hAnsi="Times New Roman" w:cs="Times New Roman"/>
                <w:noProof/>
                <w:webHidden/>
              </w:rPr>
              <w:tab/>
            </w:r>
            <w:r w:rsidRPr="00C251E9">
              <w:rPr>
                <w:rFonts w:ascii="Times New Roman" w:hAnsi="Times New Roman" w:cs="Times New Roman"/>
                <w:noProof/>
                <w:webHidden/>
              </w:rPr>
              <w:fldChar w:fldCharType="begin"/>
            </w:r>
            <w:r w:rsidRPr="00C251E9">
              <w:rPr>
                <w:rFonts w:ascii="Times New Roman" w:hAnsi="Times New Roman" w:cs="Times New Roman"/>
                <w:noProof/>
                <w:webHidden/>
              </w:rPr>
              <w:instrText xml:space="preserve"> PAGEREF _Toc158638775 \h </w:instrText>
            </w:r>
            <w:r w:rsidRPr="00C251E9">
              <w:rPr>
                <w:rFonts w:ascii="Times New Roman" w:hAnsi="Times New Roman" w:cs="Times New Roman"/>
                <w:noProof/>
                <w:webHidden/>
              </w:rPr>
            </w:r>
            <w:r w:rsidRPr="00C251E9">
              <w:rPr>
                <w:rFonts w:ascii="Times New Roman" w:hAnsi="Times New Roman" w:cs="Times New Roman"/>
                <w:noProof/>
                <w:webHidden/>
              </w:rPr>
              <w:fldChar w:fldCharType="separate"/>
            </w:r>
            <w:r w:rsidRPr="00C251E9">
              <w:rPr>
                <w:rFonts w:ascii="Times New Roman" w:hAnsi="Times New Roman" w:cs="Times New Roman"/>
                <w:noProof/>
                <w:webHidden/>
              </w:rPr>
              <w:t>14</w:t>
            </w:r>
            <w:r w:rsidRPr="00C251E9">
              <w:rPr>
                <w:rFonts w:ascii="Times New Roman" w:hAnsi="Times New Roman" w:cs="Times New Roman"/>
                <w:noProof/>
                <w:webHidden/>
              </w:rPr>
              <w:fldChar w:fldCharType="end"/>
            </w:r>
          </w:hyperlink>
        </w:p>
        <w:p w14:paraId="09229519" w14:textId="572E9BE9" w:rsidR="00C251E9" w:rsidRPr="00C251E9" w:rsidRDefault="00C251E9">
          <w:pPr>
            <w:pStyle w:val="TOC1"/>
            <w:tabs>
              <w:tab w:val="left" w:pos="480"/>
              <w:tab w:val="right" w:leader="dot" w:pos="9062"/>
            </w:tabs>
            <w:rPr>
              <w:rFonts w:ascii="Times New Roman" w:eastAsiaTheme="minorEastAsia" w:hAnsi="Times New Roman" w:cs="Times New Roman"/>
              <w:b w:val="0"/>
              <w:bCs w:val="0"/>
              <w:noProof/>
              <w:kern w:val="2"/>
              <w:sz w:val="22"/>
              <w:szCs w:val="22"/>
              <w:lang w:val="en-GB" w:eastAsia="zh-CN"/>
              <w14:ligatures w14:val="standardContextual"/>
            </w:rPr>
          </w:pPr>
          <w:hyperlink w:anchor="_Toc158638776" w:history="1">
            <w:r w:rsidRPr="00C251E9">
              <w:rPr>
                <w:rStyle w:val="Hyperlink"/>
                <w:rFonts w:ascii="Times New Roman" w:hAnsi="Times New Roman" w:cs="Times New Roman"/>
                <w:noProof/>
              </w:rPr>
              <w:t>4.</w:t>
            </w:r>
            <w:r w:rsidRPr="00C251E9">
              <w:rPr>
                <w:rFonts w:ascii="Times New Roman" w:eastAsiaTheme="minorEastAsia" w:hAnsi="Times New Roman" w:cs="Times New Roman"/>
                <w:b w:val="0"/>
                <w:bCs w:val="0"/>
                <w:noProof/>
                <w:kern w:val="2"/>
                <w:sz w:val="22"/>
                <w:szCs w:val="22"/>
                <w:lang w:val="en-GB" w:eastAsia="zh-CN"/>
                <w14:ligatures w14:val="standardContextual"/>
              </w:rPr>
              <w:tab/>
            </w:r>
            <w:r w:rsidRPr="00C251E9">
              <w:rPr>
                <w:rStyle w:val="Hyperlink"/>
                <w:rFonts w:ascii="Times New Roman" w:hAnsi="Times New Roman" w:cs="Times New Roman"/>
                <w:noProof/>
              </w:rPr>
              <w:t>Muntlig presentasjon av bachelorprosjektet</w:t>
            </w:r>
            <w:r w:rsidRPr="00C251E9">
              <w:rPr>
                <w:rFonts w:ascii="Times New Roman" w:hAnsi="Times New Roman" w:cs="Times New Roman"/>
                <w:noProof/>
                <w:webHidden/>
              </w:rPr>
              <w:tab/>
            </w:r>
            <w:r w:rsidRPr="00C251E9">
              <w:rPr>
                <w:rFonts w:ascii="Times New Roman" w:hAnsi="Times New Roman" w:cs="Times New Roman"/>
                <w:noProof/>
                <w:webHidden/>
              </w:rPr>
              <w:fldChar w:fldCharType="begin"/>
            </w:r>
            <w:r w:rsidRPr="00C251E9">
              <w:rPr>
                <w:rFonts w:ascii="Times New Roman" w:hAnsi="Times New Roman" w:cs="Times New Roman"/>
                <w:noProof/>
                <w:webHidden/>
              </w:rPr>
              <w:instrText xml:space="preserve"> PAGEREF _Toc158638776 \h </w:instrText>
            </w:r>
            <w:r w:rsidRPr="00C251E9">
              <w:rPr>
                <w:rFonts w:ascii="Times New Roman" w:hAnsi="Times New Roman" w:cs="Times New Roman"/>
                <w:noProof/>
                <w:webHidden/>
              </w:rPr>
            </w:r>
            <w:r w:rsidRPr="00C251E9">
              <w:rPr>
                <w:rFonts w:ascii="Times New Roman" w:hAnsi="Times New Roman" w:cs="Times New Roman"/>
                <w:noProof/>
                <w:webHidden/>
              </w:rPr>
              <w:fldChar w:fldCharType="separate"/>
            </w:r>
            <w:r w:rsidRPr="00C251E9">
              <w:rPr>
                <w:rFonts w:ascii="Times New Roman" w:hAnsi="Times New Roman" w:cs="Times New Roman"/>
                <w:noProof/>
                <w:webHidden/>
              </w:rPr>
              <w:t>15</w:t>
            </w:r>
            <w:r w:rsidRPr="00C251E9">
              <w:rPr>
                <w:rFonts w:ascii="Times New Roman" w:hAnsi="Times New Roman" w:cs="Times New Roman"/>
                <w:noProof/>
                <w:webHidden/>
              </w:rPr>
              <w:fldChar w:fldCharType="end"/>
            </w:r>
          </w:hyperlink>
        </w:p>
        <w:p w14:paraId="0EBEA219" w14:textId="3951037C" w:rsidR="00C251E9" w:rsidRPr="00C251E9" w:rsidRDefault="00C251E9">
          <w:pPr>
            <w:pStyle w:val="TOC1"/>
            <w:tabs>
              <w:tab w:val="left" w:pos="480"/>
              <w:tab w:val="right" w:leader="dot" w:pos="9062"/>
            </w:tabs>
            <w:rPr>
              <w:rFonts w:ascii="Times New Roman" w:eastAsiaTheme="minorEastAsia" w:hAnsi="Times New Roman" w:cs="Times New Roman"/>
              <w:b w:val="0"/>
              <w:bCs w:val="0"/>
              <w:noProof/>
              <w:kern w:val="2"/>
              <w:sz w:val="22"/>
              <w:szCs w:val="22"/>
              <w:lang w:val="en-GB" w:eastAsia="zh-CN"/>
              <w14:ligatures w14:val="standardContextual"/>
            </w:rPr>
          </w:pPr>
          <w:hyperlink w:anchor="_Toc158638777" w:history="1">
            <w:r w:rsidRPr="00C251E9">
              <w:rPr>
                <w:rStyle w:val="Hyperlink"/>
                <w:rFonts w:ascii="Times New Roman" w:hAnsi="Times New Roman" w:cs="Times New Roman"/>
                <w:noProof/>
              </w:rPr>
              <w:t>5.</w:t>
            </w:r>
            <w:r w:rsidRPr="00C251E9">
              <w:rPr>
                <w:rFonts w:ascii="Times New Roman" w:eastAsiaTheme="minorEastAsia" w:hAnsi="Times New Roman" w:cs="Times New Roman"/>
                <w:b w:val="0"/>
                <w:bCs w:val="0"/>
                <w:noProof/>
                <w:kern w:val="2"/>
                <w:sz w:val="22"/>
                <w:szCs w:val="22"/>
                <w:lang w:val="en-GB" w:eastAsia="zh-CN"/>
                <w14:ligatures w14:val="standardContextual"/>
              </w:rPr>
              <w:tab/>
            </w:r>
            <w:r w:rsidRPr="00C251E9">
              <w:rPr>
                <w:rStyle w:val="Hyperlink"/>
                <w:rFonts w:ascii="Times New Roman" w:hAnsi="Times New Roman" w:cs="Times New Roman"/>
                <w:noProof/>
              </w:rPr>
              <w:t>Oppsett av rapport</w:t>
            </w:r>
            <w:r w:rsidRPr="00C251E9">
              <w:rPr>
                <w:rFonts w:ascii="Times New Roman" w:hAnsi="Times New Roman" w:cs="Times New Roman"/>
                <w:noProof/>
                <w:webHidden/>
              </w:rPr>
              <w:tab/>
            </w:r>
            <w:r w:rsidRPr="00C251E9">
              <w:rPr>
                <w:rFonts w:ascii="Times New Roman" w:hAnsi="Times New Roman" w:cs="Times New Roman"/>
                <w:noProof/>
                <w:webHidden/>
              </w:rPr>
              <w:fldChar w:fldCharType="begin"/>
            </w:r>
            <w:r w:rsidRPr="00C251E9">
              <w:rPr>
                <w:rFonts w:ascii="Times New Roman" w:hAnsi="Times New Roman" w:cs="Times New Roman"/>
                <w:noProof/>
                <w:webHidden/>
              </w:rPr>
              <w:instrText xml:space="preserve"> PAGEREF _Toc158638777 \h </w:instrText>
            </w:r>
            <w:r w:rsidRPr="00C251E9">
              <w:rPr>
                <w:rFonts w:ascii="Times New Roman" w:hAnsi="Times New Roman" w:cs="Times New Roman"/>
                <w:noProof/>
                <w:webHidden/>
              </w:rPr>
            </w:r>
            <w:r w:rsidRPr="00C251E9">
              <w:rPr>
                <w:rFonts w:ascii="Times New Roman" w:hAnsi="Times New Roman" w:cs="Times New Roman"/>
                <w:noProof/>
                <w:webHidden/>
              </w:rPr>
              <w:fldChar w:fldCharType="separate"/>
            </w:r>
            <w:r w:rsidRPr="00C251E9">
              <w:rPr>
                <w:rFonts w:ascii="Times New Roman" w:hAnsi="Times New Roman" w:cs="Times New Roman"/>
                <w:noProof/>
                <w:webHidden/>
              </w:rPr>
              <w:t>16</w:t>
            </w:r>
            <w:r w:rsidRPr="00C251E9">
              <w:rPr>
                <w:rFonts w:ascii="Times New Roman" w:hAnsi="Times New Roman" w:cs="Times New Roman"/>
                <w:noProof/>
                <w:webHidden/>
              </w:rPr>
              <w:fldChar w:fldCharType="end"/>
            </w:r>
          </w:hyperlink>
        </w:p>
        <w:p w14:paraId="6469341E" w14:textId="425D4D88" w:rsidR="00D72761" w:rsidRPr="001E0457" w:rsidRDefault="00FF7FA4" w:rsidP="00A22FB8">
          <w:r w:rsidRPr="00C251E9">
            <w:rPr>
              <w:b/>
              <w:bCs/>
              <w:caps/>
              <w:color w:val="2B579A"/>
              <w:shd w:val="clear" w:color="auto" w:fill="E6E6E6"/>
            </w:rPr>
            <w:fldChar w:fldCharType="end"/>
          </w:r>
        </w:p>
      </w:sdtContent>
    </w:sdt>
    <w:p w14:paraId="2EDB7633" w14:textId="77777777" w:rsidR="002B24B5" w:rsidRPr="00F02632" w:rsidRDefault="002B24B5" w:rsidP="00A22FB8"/>
    <w:p w14:paraId="53FC72DC" w14:textId="77777777" w:rsidR="002B24B5" w:rsidRDefault="002B24B5" w:rsidP="00A22FB8">
      <w:pPr>
        <w:ind w:firstLine="708"/>
      </w:pPr>
    </w:p>
    <w:p w14:paraId="349F92E2" w14:textId="77777777" w:rsidR="002B24B5" w:rsidRDefault="002B24B5" w:rsidP="00A22FB8">
      <w:pPr>
        <w:ind w:firstLine="708"/>
      </w:pPr>
    </w:p>
    <w:p w14:paraId="1187F1E5" w14:textId="77777777" w:rsidR="002B24B5" w:rsidRDefault="002B24B5" w:rsidP="00A22FB8">
      <w:pPr>
        <w:ind w:firstLine="708"/>
      </w:pPr>
    </w:p>
    <w:p w14:paraId="617A1488" w14:textId="77777777" w:rsidR="002B24B5" w:rsidRDefault="002B24B5" w:rsidP="00A22FB8">
      <w:pPr>
        <w:ind w:firstLine="708"/>
      </w:pPr>
    </w:p>
    <w:p w14:paraId="7AFE4041" w14:textId="77777777" w:rsidR="002B24B5" w:rsidRDefault="002B24B5" w:rsidP="00A22FB8">
      <w:pPr>
        <w:ind w:firstLine="708"/>
      </w:pPr>
    </w:p>
    <w:p w14:paraId="1AE61E3E" w14:textId="77777777" w:rsidR="002B24B5" w:rsidRDefault="002B24B5" w:rsidP="00A22FB8">
      <w:pPr>
        <w:ind w:firstLine="708"/>
      </w:pPr>
    </w:p>
    <w:p w14:paraId="0F456952" w14:textId="77777777" w:rsidR="00640364" w:rsidRDefault="00640364" w:rsidP="00A22FB8">
      <w:pPr>
        <w:ind w:firstLine="708"/>
      </w:pPr>
    </w:p>
    <w:p w14:paraId="39715D71" w14:textId="77777777" w:rsidR="00640364" w:rsidRDefault="00640364" w:rsidP="00A22FB8">
      <w:pPr>
        <w:ind w:firstLine="708"/>
      </w:pPr>
    </w:p>
    <w:p w14:paraId="27A888BB" w14:textId="77777777" w:rsidR="00640364" w:rsidRDefault="00640364" w:rsidP="00A22FB8">
      <w:pPr>
        <w:ind w:firstLine="708"/>
      </w:pPr>
    </w:p>
    <w:p w14:paraId="5BA8E425" w14:textId="77777777" w:rsidR="00640364" w:rsidRDefault="00640364" w:rsidP="00A22FB8">
      <w:pPr>
        <w:ind w:firstLine="708"/>
      </w:pPr>
    </w:p>
    <w:p w14:paraId="2190539A" w14:textId="77777777" w:rsidR="00640364" w:rsidRDefault="00640364" w:rsidP="00A22FB8">
      <w:pPr>
        <w:ind w:firstLine="708"/>
      </w:pPr>
    </w:p>
    <w:p w14:paraId="2C8C8B26" w14:textId="77777777" w:rsidR="00640364" w:rsidRDefault="00640364" w:rsidP="00A22FB8">
      <w:pPr>
        <w:ind w:firstLine="708"/>
      </w:pPr>
    </w:p>
    <w:p w14:paraId="1A890610" w14:textId="77777777" w:rsidR="002B24B5" w:rsidRDefault="002B24B5" w:rsidP="00A22FB8">
      <w:pPr>
        <w:ind w:firstLine="708"/>
      </w:pPr>
    </w:p>
    <w:p w14:paraId="2816BEFE" w14:textId="77777777" w:rsidR="002B24B5" w:rsidRDefault="002B24B5" w:rsidP="00A22FB8">
      <w:pPr>
        <w:ind w:firstLine="708"/>
      </w:pPr>
    </w:p>
    <w:p w14:paraId="1560F7FC" w14:textId="77777777" w:rsidR="00F47AAF" w:rsidRDefault="00F47AAF" w:rsidP="00A22FB8">
      <w:pPr>
        <w:ind w:firstLine="708"/>
      </w:pPr>
    </w:p>
    <w:p w14:paraId="3499AE66" w14:textId="77777777" w:rsidR="00105A4C" w:rsidRDefault="00105A4C" w:rsidP="00A22FB8">
      <w:pPr>
        <w:ind w:firstLine="708"/>
      </w:pPr>
    </w:p>
    <w:p w14:paraId="32AEEB7C" w14:textId="77777777" w:rsidR="00EC13A4" w:rsidRDefault="00EC13A4">
      <w:pPr>
        <w:rPr>
          <w:b/>
          <w:sz w:val="32"/>
          <w:szCs w:val="20"/>
        </w:rPr>
      </w:pPr>
      <w:bookmarkStart w:id="3" w:name="_Toc119513891"/>
      <w:bookmarkStart w:id="4" w:name="_Toc119514023"/>
      <w:bookmarkStart w:id="5" w:name="_Toc119514144"/>
      <w:bookmarkStart w:id="6" w:name="_Toc119514265"/>
      <w:bookmarkStart w:id="7" w:name="_Toc119513892"/>
      <w:bookmarkStart w:id="8" w:name="_Toc119514024"/>
      <w:bookmarkStart w:id="9" w:name="_Toc119514145"/>
      <w:bookmarkStart w:id="10" w:name="_Toc119514266"/>
      <w:bookmarkStart w:id="11" w:name="_Toc118908295"/>
      <w:bookmarkStart w:id="12" w:name="_Toc118915185"/>
      <w:bookmarkStart w:id="13" w:name="_Toc118990971"/>
      <w:bookmarkStart w:id="14" w:name="_Toc119003924"/>
      <w:bookmarkStart w:id="15" w:name="_Toc119004017"/>
      <w:bookmarkStart w:id="16" w:name="_Toc119509050"/>
      <w:bookmarkStart w:id="17" w:name="_Toc119512880"/>
      <w:bookmarkStart w:id="18" w:name="_Toc119513084"/>
      <w:bookmarkStart w:id="19" w:name="_Toc119513175"/>
      <w:bookmarkStart w:id="20" w:name="_Toc119513277"/>
      <w:bookmarkStart w:id="21" w:name="_Toc119513368"/>
      <w:bookmarkStart w:id="22" w:name="_Toc119513459"/>
      <w:bookmarkStart w:id="23" w:name="_Toc119513550"/>
      <w:bookmarkStart w:id="24" w:name="_Toc119513652"/>
      <w:bookmarkStart w:id="25" w:name="_Toc119513749"/>
      <w:bookmarkStart w:id="26" w:name="_Toc119513893"/>
      <w:bookmarkStart w:id="27" w:name="_Toc119514025"/>
      <w:bookmarkStart w:id="28" w:name="_Toc119514146"/>
      <w:bookmarkStart w:id="29" w:name="_Toc119514267"/>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r>
        <w:br w:type="page"/>
      </w:r>
    </w:p>
    <w:p w14:paraId="40CB6E5A" w14:textId="171AEE9B" w:rsidR="00845F9C" w:rsidRDefault="002B24B5" w:rsidP="00A22FB8">
      <w:pPr>
        <w:pStyle w:val="Heading1"/>
      </w:pPr>
      <w:r>
        <w:lastRenderedPageBreak/>
        <w:t xml:space="preserve"> </w:t>
      </w:r>
      <w:bookmarkStart w:id="30" w:name="_Toc118908296"/>
      <w:bookmarkStart w:id="31" w:name="_Toc118915186"/>
      <w:bookmarkStart w:id="32" w:name="_Toc118990972"/>
      <w:bookmarkStart w:id="33" w:name="_Toc119003925"/>
      <w:bookmarkStart w:id="34" w:name="_Toc119004018"/>
      <w:bookmarkStart w:id="35" w:name="_Toc119509051"/>
      <w:bookmarkStart w:id="36" w:name="_Toc119512881"/>
      <w:bookmarkStart w:id="37" w:name="_Toc119513085"/>
      <w:bookmarkStart w:id="38" w:name="_Toc119513176"/>
      <w:bookmarkStart w:id="39" w:name="_Toc119513278"/>
      <w:bookmarkStart w:id="40" w:name="_Toc119513369"/>
      <w:bookmarkStart w:id="41" w:name="_Toc119513460"/>
      <w:bookmarkStart w:id="42" w:name="_Toc119513551"/>
      <w:bookmarkStart w:id="43" w:name="_Toc119513653"/>
      <w:bookmarkStart w:id="44" w:name="_Toc119513750"/>
      <w:bookmarkStart w:id="45" w:name="_Toc119513894"/>
      <w:bookmarkStart w:id="46" w:name="_Toc119514026"/>
      <w:bookmarkStart w:id="47" w:name="_Toc119514147"/>
      <w:bookmarkStart w:id="48" w:name="_Toc119514268"/>
      <w:bookmarkStart w:id="49" w:name="_Toc118908297"/>
      <w:bookmarkStart w:id="50" w:name="_Toc118915187"/>
      <w:bookmarkStart w:id="51" w:name="_Toc118990973"/>
      <w:bookmarkStart w:id="52" w:name="_Toc119003926"/>
      <w:bookmarkStart w:id="53" w:name="_Toc119004019"/>
      <w:bookmarkStart w:id="54" w:name="_Toc119509052"/>
      <w:bookmarkStart w:id="55" w:name="_Toc119512882"/>
      <w:bookmarkStart w:id="56" w:name="_Toc119513086"/>
      <w:bookmarkStart w:id="57" w:name="_Toc119513177"/>
      <w:bookmarkStart w:id="58" w:name="_Toc119513279"/>
      <w:bookmarkStart w:id="59" w:name="_Toc119513370"/>
      <w:bookmarkStart w:id="60" w:name="_Toc119513461"/>
      <w:bookmarkStart w:id="61" w:name="_Toc119513552"/>
      <w:bookmarkStart w:id="62" w:name="_Toc119513654"/>
      <w:bookmarkStart w:id="63" w:name="_Toc119513751"/>
      <w:bookmarkStart w:id="64" w:name="_Toc119513895"/>
      <w:bookmarkStart w:id="65" w:name="_Toc119514027"/>
      <w:bookmarkStart w:id="66" w:name="_Toc119514148"/>
      <w:bookmarkStart w:id="67" w:name="_Toc119514269"/>
      <w:bookmarkStart w:id="68" w:name="_Toc118908298"/>
      <w:bookmarkStart w:id="69" w:name="_Toc118915188"/>
      <w:bookmarkStart w:id="70" w:name="_Toc118990974"/>
      <w:bookmarkStart w:id="71" w:name="_Toc119003927"/>
      <w:bookmarkStart w:id="72" w:name="_Toc119004020"/>
      <w:bookmarkStart w:id="73" w:name="_Toc119509053"/>
      <w:bookmarkStart w:id="74" w:name="_Toc119512883"/>
      <w:bookmarkStart w:id="75" w:name="_Toc119513087"/>
      <w:bookmarkStart w:id="76" w:name="_Toc119513178"/>
      <w:bookmarkStart w:id="77" w:name="_Toc119513280"/>
      <w:bookmarkStart w:id="78" w:name="_Toc119513371"/>
      <w:bookmarkStart w:id="79" w:name="_Toc119513462"/>
      <w:bookmarkStart w:id="80" w:name="_Toc119513553"/>
      <w:bookmarkStart w:id="81" w:name="_Toc119513655"/>
      <w:bookmarkStart w:id="82" w:name="_Toc119513752"/>
      <w:bookmarkStart w:id="83" w:name="_Toc119513896"/>
      <w:bookmarkStart w:id="84" w:name="_Toc119514028"/>
      <w:bookmarkStart w:id="85" w:name="_Toc119514149"/>
      <w:bookmarkStart w:id="86" w:name="_Toc119514270"/>
      <w:bookmarkStart w:id="87" w:name="_Toc118908299"/>
      <w:bookmarkStart w:id="88" w:name="_Toc118915189"/>
      <w:bookmarkStart w:id="89" w:name="_Toc118990975"/>
      <w:bookmarkStart w:id="90" w:name="_Toc119003928"/>
      <w:bookmarkStart w:id="91" w:name="_Toc119004021"/>
      <w:bookmarkStart w:id="92" w:name="_Toc119509054"/>
      <w:bookmarkStart w:id="93" w:name="_Toc119512884"/>
      <w:bookmarkStart w:id="94" w:name="_Toc119513088"/>
      <w:bookmarkStart w:id="95" w:name="_Toc119513179"/>
      <w:bookmarkStart w:id="96" w:name="_Toc119513281"/>
      <w:bookmarkStart w:id="97" w:name="_Toc119513372"/>
      <w:bookmarkStart w:id="98" w:name="_Toc119513463"/>
      <w:bookmarkStart w:id="99" w:name="_Toc119513554"/>
      <w:bookmarkStart w:id="100" w:name="_Toc119513656"/>
      <w:bookmarkStart w:id="101" w:name="_Toc119513753"/>
      <w:bookmarkStart w:id="102" w:name="_Toc119513897"/>
      <w:bookmarkStart w:id="103" w:name="_Toc119514029"/>
      <w:bookmarkStart w:id="104" w:name="_Toc119514150"/>
      <w:bookmarkStart w:id="105" w:name="_Toc119514271"/>
      <w:bookmarkStart w:id="106" w:name="_Toc118908300"/>
      <w:bookmarkStart w:id="107" w:name="_Toc118915190"/>
      <w:bookmarkStart w:id="108" w:name="_Toc118990976"/>
      <w:bookmarkStart w:id="109" w:name="_Toc119003929"/>
      <w:bookmarkStart w:id="110" w:name="_Toc119004022"/>
      <w:bookmarkStart w:id="111" w:name="_Toc119509055"/>
      <w:bookmarkStart w:id="112" w:name="_Toc119512885"/>
      <w:bookmarkStart w:id="113" w:name="_Toc119513089"/>
      <w:bookmarkStart w:id="114" w:name="_Toc119513180"/>
      <w:bookmarkStart w:id="115" w:name="_Toc119513282"/>
      <w:bookmarkStart w:id="116" w:name="_Toc119513373"/>
      <w:bookmarkStart w:id="117" w:name="_Toc119513464"/>
      <w:bookmarkStart w:id="118" w:name="_Toc119513555"/>
      <w:bookmarkStart w:id="119" w:name="_Toc119513657"/>
      <w:bookmarkStart w:id="120" w:name="_Toc119513754"/>
      <w:bookmarkStart w:id="121" w:name="_Toc119513898"/>
      <w:bookmarkStart w:id="122" w:name="_Toc119514030"/>
      <w:bookmarkStart w:id="123" w:name="_Toc119514151"/>
      <w:bookmarkStart w:id="124" w:name="_Toc119514272"/>
      <w:bookmarkStart w:id="125" w:name="_Toc118908301"/>
      <w:bookmarkStart w:id="126" w:name="_Toc118915191"/>
      <w:bookmarkStart w:id="127" w:name="_Toc118990977"/>
      <w:bookmarkStart w:id="128" w:name="_Toc119003930"/>
      <w:bookmarkStart w:id="129" w:name="_Toc119004023"/>
      <w:bookmarkStart w:id="130" w:name="_Toc119509056"/>
      <w:bookmarkStart w:id="131" w:name="_Toc119512886"/>
      <w:bookmarkStart w:id="132" w:name="_Toc119513090"/>
      <w:bookmarkStart w:id="133" w:name="_Toc119513181"/>
      <w:bookmarkStart w:id="134" w:name="_Toc119513283"/>
      <w:bookmarkStart w:id="135" w:name="_Toc119513374"/>
      <w:bookmarkStart w:id="136" w:name="_Toc119513465"/>
      <w:bookmarkStart w:id="137" w:name="_Toc119513556"/>
      <w:bookmarkStart w:id="138" w:name="_Toc119513658"/>
      <w:bookmarkStart w:id="139" w:name="_Toc119513755"/>
      <w:bookmarkStart w:id="140" w:name="_Toc119513899"/>
      <w:bookmarkStart w:id="141" w:name="_Toc119514031"/>
      <w:bookmarkStart w:id="142" w:name="_Toc119514152"/>
      <w:bookmarkStart w:id="143" w:name="_Toc119514273"/>
      <w:bookmarkStart w:id="144" w:name="_Toc118908302"/>
      <w:bookmarkStart w:id="145" w:name="_Toc118915192"/>
      <w:bookmarkStart w:id="146" w:name="_Toc118990978"/>
      <w:bookmarkStart w:id="147" w:name="_Toc119003931"/>
      <w:bookmarkStart w:id="148" w:name="_Toc119004024"/>
      <w:bookmarkStart w:id="149" w:name="_Toc119509057"/>
      <w:bookmarkStart w:id="150" w:name="_Toc119512887"/>
      <w:bookmarkStart w:id="151" w:name="_Toc119513091"/>
      <w:bookmarkStart w:id="152" w:name="_Toc119513182"/>
      <w:bookmarkStart w:id="153" w:name="_Toc119513284"/>
      <w:bookmarkStart w:id="154" w:name="_Toc119513375"/>
      <w:bookmarkStart w:id="155" w:name="_Toc119513466"/>
      <w:bookmarkStart w:id="156" w:name="_Toc119513557"/>
      <w:bookmarkStart w:id="157" w:name="_Toc119513659"/>
      <w:bookmarkStart w:id="158" w:name="_Toc119513756"/>
      <w:bookmarkStart w:id="159" w:name="_Toc119513900"/>
      <w:bookmarkStart w:id="160" w:name="_Toc119514032"/>
      <w:bookmarkStart w:id="161" w:name="_Toc119514153"/>
      <w:bookmarkStart w:id="162" w:name="_Toc119514274"/>
      <w:bookmarkStart w:id="163" w:name="_Toc118908303"/>
      <w:bookmarkStart w:id="164" w:name="_Toc118915193"/>
      <w:bookmarkStart w:id="165" w:name="_Toc118990979"/>
      <w:bookmarkStart w:id="166" w:name="_Toc119003932"/>
      <w:bookmarkStart w:id="167" w:name="_Toc119004025"/>
      <w:bookmarkStart w:id="168" w:name="_Toc119509058"/>
      <w:bookmarkStart w:id="169" w:name="_Toc119512888"/>
      <w:bookmarkStart w:id="170" w:name="_Toc119513092"/>
      <w:bookmarkStart w:id="171" w:name="_Toc119513183"/>
      <w:bookmarkStart w:id="172" w:name="_Toc119513285"/>
      <w:bookmarkStart w:id="173" w:name="_Toc119513376"/>
      <w:bookmarkStart w:id="174" w:name="_Toc119513467"/>
      <w:bookmarkStart w:id="175" w:name="_Toc119513558"/>
      <w:bookmarkStart w:id="176" w:name="_Toc119513660"/>
      <w:bookmarkStart w:id="177" w:name="_Toc119513757"/>
      <w:bookmarkStart w:id="178" w:name="_Toc119513901"/>
      <w:bookmarkStart w:id="179" w:name="_Toc119514033"/>
      <w:bookmarkStart w:id="180" w:name="_Toc119514154"/>
      <w:bookmarkStart w:id="181" w:name="_Toc119514275"/>
      <w:bookmarkStart w:id="182" w:name="_Toc118908304"/>
      <w:bookmarkStart w:id="183" w:name="_Toc118915194"/>
      <w:bookmarkStart w:id="184" w:name="_Toc118990980"/>
      <w:bookmarkStart w:id="185" w:name="_Toc119003933"/>
      <w:bookmarkStart w:id="186" w:name="_Toc119004026"/>
      <w:bookmarkStart w:id="187" w:name="_Toc119509059"/>
      <w:bookmarkStart w:id="188" w:name="_Toc119512889"/>
      <w:bookmarkStart w:id="189" w:name="_Toc119513093"/>
      <w:bookmarkStart w:id="190" w:name="_Toc119513184"/>
      <w:bookmarkStart w:id="191" w:name="_Toc119513286"/>
      <w:bookmarkStart w:id="192" w:name="_Toc119513377"/>
      <w:bookmarkStart w:id="193" w:name="_Toc119513468"/>
      <w:bookmarkStart w:id="194" w:name="_Toc119513559"/>
      <w:bookmarkStart w:id="195" w:name="_Toc119513661"/>
      <w:bookmarkStart w:id="196" w:name="_Toc119513758"/>
      <w:bookmarkStart w:id="197" w:name="_Toc119513902"/>
      <w:bookmarkStart w:id="198" w:name="_Toc119514034"/>
      <w:bookmarkStart w:id="199" w:name="_Toc119514155"/>
      <w:bookmarkStart w:id="200" w:name="_Toc119514276"/>
      <w:bookmarkStart w:id="201" w:name="_Toc118908305"/>
      <w:bookmarkStart w:id="202" w:name="_Toc118915195"/>
      <w:bookmarkStart w:id="203" w:name="_Toc118990981"/>
      <w:bookmarkStart w:id="204" w:name="_Toc119003934"/>
      <w:bookmarkStart w:id="205" w:name="_Toc119004027"/>
      <w:bookmarkStart w:id="206" w:name="_Toc119509060"/>
      <w:bookmarkStart w:id="207" w:name="_Toc119512890"/>
      <w:bookmarkStart w:id="208" w:name="_Toc119513094"/>
      <w:bookmarkStart w:id="209" w:name="_Toc119513185"/>
      <w:bookmarkStart w:id="210" w:name="_Toc119513287"/>
      <w:bookmarkStart w:id="211" w:name="_Toc119513378"/>
      <w:bookmarkStart w:id="212" w:name="_Toc119513469"/>
      <w:bookmarkStart w:id="213" w:name="_Toc119513560"/>
      <w:bookmarkStart w:id="214" w:name="_Toc119513662"/>
      <w:bookmarkStart w:id="215" w:name="_Toc119513759"/>
      <w:bookmarkStart w:id="216" w:name="_Toc119513903"/>
      <w:bookmarkStart w:id="217" w:name="_Toc119514035"/>
      <w:bookmarkStart w:id="218" w:name="_Toc119514156"/>
      <w:bookmarkStart w:id="219" w:name="_Toc119514277"/>
      <w:bookmarkStart w:id="220" w:name="_Toc118908306"/>
      <w:bookmarkStart w:id="221" w:name="_Toc118915196"/>
      <w:bookmarkStart w:id="222" w:name="_Toc118990982"/>
      <w:bookmarkStart w:id="223" w:name="_Toc119003935"/>
      <w:bookmarkStart w:id="224" w:name="_Toc119004028"/>
      <w:bookmarkStart w:id="225" w:name="_Toc119509061"/>
      <w:bookmarkStart w:id="226" w:name="_Toc119512891"/>
      <w:bookmarkStart w:id="227" w:name="_Toc119513095"/>
      <w:bookmarkStart w:id="228" w:name="_Toc119513186"/>
      <w:bookmarkStart w:id="229" w:name="_Toc119513288"/>
      <w:bookmarkStart w:id="230" w:name="_Toc119513379"/>
      <w:bookmarkStart w:id="231" w:name="_Toc119513470"/>
      <w:bookmarkStart w:id="232" w:name="_Toc119513561"/>
      <w:bookmarkStart w:id="233" w:name="_Toc119513663"/>
      <w:bookmarkStart w:id="234" w:name="_Toc119513760"/>
      <w:bookmarkStart w:id="235" w:name="_Toc119513904"/>
      <w:bookmarkStart w:id="236" w:name="_Toc119514036"/>
      <w:bookmarkStart w:id="237" w:name="_Toc119514157"/>
      <w:bookmarkStart w:id="238" w:name="_Toc119514278"/>
      <w:bookmarkStart w:id="239" w:name="_Toc118908307"/>
      <w:bookmarkStart w:id="240" w:name="_Toc118915197"/>
      <w:bookmarkStart w:id="241" w:name="_Toc118990983"/>
      <w:bookmarkStart w:id="242" w:name="_Toc119003936"/>
      <w:bookmarkStart w:id="243" w:name="_Toc119004029"/>
      <w:bookmarkStart w:id="244" w:name="_Toc119509062"/>
      <w:bookmarkStart w:id="245" w:name="_Toc119512892"/>
      <w:bookmarkStart w:id="246" w:name="_Toc119513096"/>
      <w:bookmarkStart w:id="247" w:name="_Toc119513187"/>
      <w:bookmarkStart w:id="248" w:name="_Toc119513289"/>
      <w:bookmarkStart w:id="249" w:name="_Toc119513380"/>
      <w:bookmarkStart w:id="250" w:name="_Toc119513471"/>
      <w:bookmarkStart w:id="251" w:name="_Toc119513562"/>
      <w:bookmarkStart w:id="252" w:name="_Toc119513664"/>
      <w:bookmarkStart w:id="253" w:name="_Toc119513761"/>
      <w:bookmarkStart w:id="254" w:name="_Toc119513905"/>
      <w:bookmarkStart w:id="255" w:name="_Toc119514037"/>
      <w:bookmarkStart w:id="256" w:name="_Toc119514158"/>
      <w:bookmarkStart w:id="257" w:name="_Toc119514279"/>
      <w:bookmarkStart w:id="258" w:name="_Toc118908308"/>
      <w:bookmarkStart w:id="259" w:name="_Toc118915198"/>
      <w:bookmarkStart w:id="260" w:name="_Toc118990984"/>
      <w:bookmarkStart w:id="261" w:name="_Toc119003937"/>
      <w:bookmarkStart w:id="262" w:name="_Toc119004030"/>
      <w:bookmarkStart w:id="263" w:name="_Toc119509063"/>
      <w:bookmarkStart w:id="264" w:name="_Toc119512893"/>
      <w:bookmarkStart w:id="265" w:name="_Toc119513097"/>
      <w:bookmarkStart w:id="266" w:name="_Toc119513188"/>
      <w:bookmarkStart w:id="267" w:name="_Toc119513290"/>
      <w:bookmarkStart w:id="268" w:name="_Toc119513381"/>
      <w:bookmarkStart w:id="269" w:name="_Toc119513472"/>
      <w:bookmarkStart w:id="270" w:name="_Toc119513563"/>
      <w:bookmarkStart w:id="271" w:name="_Toc119513665"/>
      <w:bookmarkStart w:id="272" w:name="_Toc119513762"/>
      <w:bookmarkStart w:id="273" w:name="_Toc119513906"/>
      <w:bookmarkStart w:id="274" w:name="_Toc119514038"/>
      <w:bookmarkStart w:id="275" w:name="_Toc119514159"/>
      <w:bookmarkStart w:id="276" w:name="_Toc119514280"/>
      <w:bookmarkStart w:id="277" w:name="_Toc118908309"/>
      <w:bookmarkStart w:id="278" w:name="_Toc118915199"/>
      <w:bookmarkStart w:id="279" w:name="_Toc118990985"/>
      <w:bookmarkStart w:id="280" w:name="_Toc119003938"/>
      <w:bookmarkStart w:id="281" w:name="_Toc119004031"/>
      <w:bookmarkStart w:id="282" w:name="_Toc119509064"/>
      <w:bookmarkStart w:id="283" w:name="_Toc119512894"/>
      <w:bookmarkStart w:id="284" w:name="_Toc119513098"/>
      <w:bookmarkStart w:id="285" w:name="_Toc119513189"/>
      <w:bookmarkStart w:id="286" w:name="_Toc119513291"/>
      <w:bookmarkStart w:id="287" w:name="_Toc119513382"/>
      <w:bookmarkStart w:id="288" w:name="_Toc119513473"/>
      <w:bookmarkStart w:id="289" w:name="_Toc119513564"/>
      <w:bookmarkStart w:id="290" w:name="_Toc119513666"/>
      <w:bookmarkStart w:id="291" w:name="_Toc119513763"/>
      <w:bookmarkStart w:id="292" w:name="_Toc119513907"/>
      <w:bookmarkStart w:id="293" w:name="_Toc119514039"/>
      <w:bookmarkStart w:id="294" w:name="_Toc119514160"/>
      <w:bookmarkStart w:id="295" w:name="_Toc119514281"/>
      <w:bookmarkStart w:id="296" w:name="_Toc118908310"/>
      <w:bookmarkStart w:id="297" w:name="_Toc118915200"/>
      <w:bookmarkStart w:id="298" w:name="_Toc118990986"/>
      <w:bookmarkStart w:id="299" w:name="_Toc119003939"/>
      <w:bookmarkStart w:id="300" w:name="_Toc119004032"/>
      <w:bookmarkStart w:id="301" w:name="_Toc119509065"/>
      <w:bookmarkStart w:id="302" w:name="_Toc119512895"/>
      <w:bookmarkStart w:id="303" w:name="_Toc119513099"/>
      <w:bookmarkStart w:id="304" w:name="_Toc119513190"/>
      <w:bookmarkStart w:id="305" w:name="_Toc119513292"/>
      <w:bookmarkStart w:id="306" w:name="_Toc119513383"/>
      <w:bookmarkStart w:id="307" w:name="_Toc119513474"/>
      <w:bookmarkStart w:id="308" w:name="_Toc119513565"/>
      <w:bookmarkStart w:id="309" w:name="_Toc119513667"/>
      <w:bookmarkStart w:id="310" w:name="_Toc119513764"/>
      <w:bookmarkStart w:id="311" w:name="_Toc119513908"/>
      <w:bookmarkStart w:id="312" w:name="_Toc119514040"/>
      <w:bookmarkStart w:id="313" w:name="_Toc119514161"/>
      <w:bookmarkStart w:id="314" w:name="_Toc119514282"/>
      <w:bookmarkStart w:id="315" w:name="_Toc118908311"/>
      <w:bookmarkStart w:id="316" w:name="_Toc118915201"/>
      <w:bookmarkStart w:id="317" w:name="_Toc118990987"/>
      <w:bookmarkStart w:id="318" w:name="_Toc119003940"/>
      <w:bookmarkStart w:id="319" w:name="_Toc119004033"/>
      <w:bookmarkStart w:id="320" w:name="_Toc119509066"/>
      <w:bookmarkStart w:id="321" w:name="_Toc119512896"/>
      <w:bookmarkStart w:id="322" w:name="_Toc119513100"/>
      <w:bookmarkStart w:id="323" w:name="_Toc119513191"/>
      <w:bookmarkStart w:id="324" w:name="_Toc119513293"/>
      <w:bookmarkStart w:id="325" w:name="_Toc119513384"/>
      <w:bookmarkStart w:id="326" w:name="_Toc119513475"/>
      <w:bookmarkStart w:id="327" w:name="_Toc119513566"/>
      <w:bookmarkStart w:id="328" w:name="_Toc119513668"/>
      <w:bookmarkStart w:id="329" w:name="_Toc119513765"/>
      <w:bookmarkStart w:id="330" w:name="_Toc119513909"/>
      <w:bookmarkStart w:id="331" w:name="_Toc119514041"/>
      <w:bookmarkStart w:id="332" w:name="_Toc119514162"/>
      <w:bookmarkStart w:id="333" w:name="_Toc119514283"/>
      <w:bookmarkStart w:id="334" w:name="_Toc118908312"/>
      <w:bookmarkStart w:id="335" w:name="_Toc118915202"/>
      <w:bookmarkStart w:id="336" w:name="_Toc118990988"/>
      <w:bookmarkStart w:id="337" w:name="_Toc119003941"/>
      <w:bookmarkStart w:id="338" w:name="_Toc119004034"/>
      <w:bookmarkStart w:id="339" w:name="_Toc119509067"/>
      <w:bookmarkStart w:id="340" w:name="_Toc119512897"/>
      <w:bookmarkStart w:id="341" w:name="_Toc119513101"/>
      <w:bookmarkStart w:id="342" w:name="_Toc119513192"/>
      <w:bookmarkStart w:id="343" w:name="_Toc119513294"/>
      <w:bookmarkStart w:id="344" w:name="_Toc119513385"/>
      <w:bookmarkStart w:id="345" w:name="_Toc119513476"/>
      <w:bookmarkStart w:id="346" w:name="_Toc119513567"/>
      <w:bookmarkStart w:id="347" w:name="_Toc119513669"/>
      <w:bookmarkStart w:id="348" w:name="_Toc119513766"/>
      <w:bookmarkStart w:id="349" w:name="_Toc119513910"/>
      <w:bookmarkStart w:id="350" w:name="_Toc119514042"/>
      <w:bookmarkStart w:id="351" w:name="_Toc119514163"/>
      <w:bookmarkStart w:id="352" w:name="_Toc119514284"/>
      <w:bookmarkStart w:id="353" w:name="_Toc118908313"/>
      <w:bookmarkStart w:id="354" w:name="_Toc118915203"/>
      <w:bookmarkStart w:id="355" w:name="_Toc118990989"/>
      <w:bookmarkStart w:id="356" w:name="_Toc119003942"/>
      <w:bookmarkStart w:id="357" w:name="_Toc119004035"/>
      <w:bookmarkStart w:id="358" w:name="_Toc119509068"/>
      <w:bookmarkStart w:id="359" w:name="_Toc119512898"/>
      <w:bookmarkStart w:id="360" w:name="_Toc119513102"/>
      <w:bookmarkStart w:id="361" w:name="_Toc119513193"/>
      <w:bookmarkStart w:id="362" w:name="_Toc119513295"/>
      <w:bookmarkStart w:id="363" w:name="_Toc119513386"/>
      <w:bookmarkStart w:id="364" w:name="_Toc119513477"/>
      <w:bookmarkStart w:id="365" w:name="_Toc119513568"/>
      <w:bookmarkStart w:id="366" w:name="_Toc119513670"/>
      <w:bookmarkStart w:id="367" w:name="_Toc119513767"/>
      <w:bookmarkStart w:id="368" w:name="_Toc119513911"/>
      <w:bookmarkStart w:id="369" w:name="_Toc119514043"/>
      <w:bookmarkStart w:id="370" w:name="_Toc119514164"/>
      <w:bookmarkStart w:id="371" w:name="_Toc119514285"/>
      <w:bookmarkStart w:id="372" w:name="_Toc118908314"/>
      <w:bookmarkStart w:id="373" w:name="_Toc118915204"/>
      <w:bookmarkStart w:id="374" w:name="_Toc118990990"/>
      <w:bookmarkStart w:id="375" w:name="_Toc119003943"/>
      <w:bookmarkStart w:id="376" w:name="_Toc119004036"/>
      <w:bookmarkStart w:id="377" w:name="_Toc119509069"/>
      <w:bookmarkStart w:id="378" w:name="_Toc119512899"/>
      <w:bookmarkStart w:id="379" w:name="_Toc119513103"/>
      <w:bookmarkStart w:id="380" w:name="_Toc119513194"/>
      <w:bookmarkStart w:id="381" w:name="_Toc119513296"/>
      <w:bookmarkStart w:id="382" w:name="_Toc119513387"/>
      <w:bookmarkStart w:id="383" w:name="_Toc119513478"/>
      <w:bookmarkStart w:id="384" w:name="_Toc119513569"/>
      <w:bookmarkStart w:id="385" w:name="_Toc119513671"/>
      <w:bookmarkStart w:id="386" w:name="_Toc119513768"/>
      <w:bookmarkStart w:id="387" w:name="_Toc119513912"/>
      <w:bookmarkStart w:id="388" w:name="_Toc119514044"/>
      <w:bookmarkStart w:id="389" w:name="_Toc119514165"/>
      <w:bookmarkStart w:id="390" w:name="_Toc119514286"/>
      <w:bookmarkStart w:id="391" w:name="_Toc118908315"/>
      <w:bookmarkStart w:id="392" w:name="_Toc118915205"/>
      <w:bookmarkStart w:id="393" w:name="_Toc118990991"/>
      <w:bookmarkStart w:id="394" w:name="_Toc119003944"/>
      <w:bookmarkStart w:id="395" w:name="_Toc119004037"/>
      <w:bookmarkStart w:id="396" w:name="_Toc119509070"/>
      <w:bookmarkStart w:id="397" w:name="_Toc119512900"/>
      <w:bookmarkStart w:id="398" w:name="_Toc119513104"/>
      <w:bookmarkStart w:id="399" w:name="_Toc119513195"/>
      <w:bookmarkStart w:id="400" w:name="_Toc119513297"/>
      <w:bookmarkStart w:id="401" w:name="_Toc119513388"/>
      <w:bookmarkStart w:id="402" w:name="_Toc119513479"/>
      <w:bookmarkStart w:id="403" w:name="_Toc119513570"/>
      <w:bookmarkStart w:id="404" w:name="_Toc119513672"/>
      <w:bookmarkStart w:id="405" w:name="_Toc119513769"/>
      <w:bookmarkStart w:id="406" w:name="_Toc119513913"/>
      <w:bookmarkStart w:id="407" w:name="_Toc119514045"/>
      <w:bookmarkStart w:id="408" w:name="_Toc119514166"/>
      <w:bookmarkStart w:id="409" w:name="_Toc119514287"/>
      <w:bookmarkStart w:id="410" w:name="_Toc118908316"/>
      <w:bookmarkStart w:id="411" w:name="_Toc118915206"/>
      <w:bookmarkStart w:id="412" w:name="_Toc118990992"/>
      <w:bookmarkStart w:id="413" w:name="_Toc119003945"/>
      <w:bookmarkStart w:id="414" w:name="_Toc119004038"/>
      <w:bookmarkStart w:id="415" w:name="_Toc119509071"/>
      <w:bookmarkStart w:id="416" w:name="_Toc119512901"/>
      <w:bookmarkStart w:id="417" w:name="_Toc119513105"/>
      <w:bookmarkStart w:id="418" w:name="_Toc119513196"/>
      <w:bookmarkStart w:id="419" w:name="_Toc119513298"/>
      <w:bookmarkStart w:id="420" w:name="_Toc119513389"/>
      <w:bookmarkStart w:id="421" w:name="_Toc119513480"/>
      <w:bookmarkStart w:id="422" w:name="_Toc119513571"/>
      <w:bookmarkStart w:id="423" w:name="_Toc119513673"/>
      <w:bookmarkStart w:id="424" w:name="_Toc119513770"/>
      <w:bookmarkStart w:id="425" w:name="_Toc119513914"/>
      <w:bookmarkStart w:id="426" w:name="_Toc119514046"/>
      <w:bookmarkStart w:id="427" w:name="_Toc119514167"/>
      <w:bookmarkStart w:id="428" w:name="_Toc119514288"/>
      <w:bookmarkStart w:id="429" w:name="_Toc118908317"/>
      <w:bookmarkStart w:id="430" w:name="_Toc118915207"/>
      <w:bookmarkStart w:id="431" w:name="_Toc118990993"/>
      <w:bookmarkStart w:id="432" w:name="_Toc119003946"/>
      <w:bookmarkStart w:id="433" w:name="_Toc119004039"/>
      <w:bookmarkStart w:id="434" w:name="_Toc119509072"/>
      <w:bookmarkStart w:id="435" w:name="_Toc119512902"/>
      <w:bookmarkStart w:id="436" w:name="_Toc119513106"/>
      <w:bookmarkStart w:id="437" w:name="_Toc119513197"/>
      <w:bookmarkStart w:id="438" w:name="_Toc119513299"/>
      <w:bookmarkStart w:id="439" w:name="_Toc119513390"/>
      <w:bookmarkStart w:id="440" w:name="_Toc119513481"/>
      <w:bookmarkStart w:id="441" w:name="_Toc119513572"/>
      <w:bookmarkStart w:id="442" w:name="_Toc119513674"/>
      <w:bookmarkStart w:id="443" w:name="_Toc119513771"/>
      <w:bookmarkStart w:id="444" w:name="_Toc119513915"/>
      <w:bookmarkStart w:id="445" w:name="_Toc119514047"/>
      <w:bookmarkStart w:id="446" w:name="_Toc119514168"/>
      <w:bookmarkStart w:id="447" w:name="_Toc119514289"/>
      <w:bookmarkStart w:id="448" w:name="_Toc118908318"/>
      <w:bookmarkStart w:id="449" w:name="_Toc118915208"/>
      <w:bookmarkStart w:id="450" w:name="_Toc118990994"/>
      <w:bookmarkStart w:id="451" w:name="_Toc119003947"/>
      <w:bookmarkStart w:id="452" w:name="_Toc119004040"/>
      <w:bookmarkStart w:id="453" w:name="_Toc119509073"/>
      <w:bookmarkStart w:id="454" w:name="_Toc119512903"/>
      <w:bookmarkStart w:id="455" w:name="_Toc119513107"/>
      <w:bookmarkStart w:id="456" w:name="_Toc119513198"/>
      <w:bookmarkStart w:id="457" w:name="_Toc119513300"/>
      <w:bookmarkStart w:id="458" w:name="_Toc119513391"/>
      <w:bookmarkStart w:id="459" w:name="_Toc119513482"/>
      <w:bookmarkStart w:id="460" w:name="_Toc119513573"/>
      <w:bookmarkStart w:id="461" w:name="_Toc119513675"/>
      <w:bookmarkStart w:id="462" w:name="_Toc119513772"/>
      <w:bookmarkStart w:id="463" w:name="_Toc119513916"/>
      <w:bookmarkStart w:id="464" w:name="_Toc119514048"/>
      <w:bookmarkStart w:id="465" w:name="_Toc119514169"/>
      <w:bookmarkStart w:id="466" w:name="_Toc119514290"/>
      <w:bookmarkStart w:id="467" w:name="_Toc118908319"/>
      <w:bookmarkStart w:id="468" w:name="_Toc118915209"/>
      <w:bookmarkStart w:id="469" w:name="_Toc118990995"/>
      <w:bookmarkStart w:id="470" w:name="_Toc119003948"/>
      <w:bookmarkStart w:id="471" w:name="_Toc119004041"/>
      <w:bookmarkStart w:id="472" w:name="_Toc119509074"/>
      <w:bookmarkStart w:id="473" w:name="_Toc119512904"/>
      <w:bookmarkStart w:id="474" w:name="_Toc119513108"/>
      <w:bookmarkStart w:id="475" w:name="_Toc119513199"/>
      <w:bookmarkStart w:id="476" w:name="_Toc119513301"/>
      <w:bookmarkStart w:id="477" w:name="_Toc119513392"/>
      <w:bookmarkStart w:id="478" w:name="_Toc119513483"/>
      <w:bookmarkStart w:id="479" w:name="_Toc119513574"/>
      <w:bookmarkStart w:id="480" w:name="_Toc119513676"/>
      <w:bookmarkStart w:id="481" w:name="_Toc119513773"/>
      <w:bookmarkStart w:id="482" w:name="_Toc119513917"/>
      <w:bookmarkStart w:id="483" w:name="_Toc119514049"/>
      <w:bookmarkStart w:id="484" w:name="_Toc119514170"/>
      <w:bookmarkStart w:id="485" w:name="_Toc119514291"/>
      <w:bookmarkStart w:id="486" w:name="_Toc118908320"/>
      <w:bookmarkStart w:id="487" w:name="_Toc118915210"/>
      <w:bookmarkStart w:id="488" w:name="_Toc118990996"/>
      <w:bookmarkStart w:id="489" w:name="_Toc119003949"/>
      <w:bookmarkStart w:id="490" w:name="_Toc119004042"/>
      <w:bookmarkStart w:id="491" w:name="_Toc119509075"/>
      <w:bookmarkStart w:id="492" w:name="_Toc119512905"/>
      <w:bookmarkStart w:id="493" w:name="_Toc119513109"/>
      <w:bookmarkStart w:id="494" w:name="_Toc119513200"/>
      <w:bookmarkStart w:id="495" w:name="_Toc119513302"/>
      <w:bookmarkStart w:id="496" w:name="_Toc119513393"/>
      <w:bookmarkStart w:id="497" w:name="_Toc119513484"/>
      <w:bookmarkStart w:id="498" w:name="_Toc119513575"/>
      <w:bookmarkStart w:id="499" w:name="_Toc119513677"/>
      <w:bookmarkStart w:id="500" w:name="_Toc119513774"/>
      <w:bookmarkStart w:id="501" w:name="_Toc119513918"/>
      <w:bookmarkStart w:id="502" w:name="_Toc119514050"/>
      <w:bookmarkStart w:id="503" w:name="_Toc119514171"/>
      <w:bookmarkStart w:id="504" w:name="_Toc119514292"/>
      <w:bookmarkStart w:id="505" w:name="_Toc119509076"/>
      <w:bookmarkStart w:id="506" w:name="_Toc124422677"/>
      <w:bookmarkStart w:id="507" w:name="_Toc158638762"/>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r w:rsidR="00845F9C">
        <w:t>Introduksjon</w:t>
      </w:r>
      <w:bookmarkEnd w:id="505"/>
      <w:bookmarkEnd w:id="506"/>
      <w:bookmarkEnd w:id="507"/>
    </w:p>
    <w:p w14:paraId="3B7B2412" w14:textId="78E79AB0" w:rsidR="00C2648E" w:rsidRDefault="00B61054" w:rsidP="00A22FB8">
      <w:r>
        <w:t xml:space="preserve">Arbeidet som gjøres </w:t>
      </w:r>
      <w:r w:rsidR="00423748">
        <w:t>for å løse</w:t>
      </w:r>
      <w:r>
        <w:t xml:space="preserve"> bacheloroppgaven må dokumenteres slik at </w:t>
      </w:r>
      <w:r w:rsidR="00A76A97">
        <w:t xml:space="preserve">både prosessen og produktet kommer tydelig fram. Prosessen handler </w:t>
      </w:r>
      <w:r w:rsidR="005E21B1">
        <w:t>om</w:t>
      </w:r>
      <w:r>
        <w:t xml:space="preserve"> </w:t>
      </w:r>
      <w:r w:rsidR="007F318F">
        <w:t xml:space="preserve">hvordan </w:t>
      </w:r>
      <w:r w:rsidR="00423748">
        <w:t>dere</w:t>
      </w:r>
      <w:r w:rsidR="007F318F">
        <w:t xml:space="preserve"> har sam</w:t>
      </w:r>
      <w:r w:rsidR="00423748">
        <w:t>arbeidet</w:t>
      </w:r>
      <w:r w:rsidR="007F318F">
        <w:t xml:space="preserve">, hvordan dere har planlagt </w:t>
      </w:r>
      <w:r w:rsidR="00EA476F">
        <w:t>å gjennomføre oppgaven</w:t>
      </w:r>
      <w:r w:rsidR="005E21B1">
        <w:t xml:space="preserve">; og kanskje særlig </w:t>
      </w:r>
      <w:r w:rsidR="00EA476F">
        <w:t xml:space="preserve">hvilke utfordringer dere har </w:t>
      </w:r>
      <w:r w:rsidR="000D1A38">
        <w:t>hatt</w:t>
      </w:r>
      <w:r w:rsidR="00EA476F">
        <w:t xml:space="preserve">, hvordan dere har løst disse utfordringene </w:t>
      </w:r>
      <w:r w:rsidR="005E21B1">
        <w:t xml:space="preserve">og </w:t>
      </w:r>
      <w:r w:rsidR="00EA476F">
        <w:t xml:space="preserve">hvilke valg </w:t>
      </w:r>
      <w:r w:rsidR="00FB602D">
        <w:t>dere</w:t>
      </w:r>
      <w:r w:rsidR="00EA476F">
        <w:t xml:space="preserve"> har tatt</w:t>
      </w:r>
      <w:r w:rsidR="005E21B1">
        <w:t>. E</w:t>
      </w:r>
      <w:r w:rsidR="00EA476F">
        <w:t xml:space="preserve">ndringer dere måtte gjøre </w:t>
      </w:r>
      <w:r w:rsidR="00C2648E">
        <w:t>i forhold til planen og hvorfor</w:t>
      </w:r>
      <w:r w:rsidR="005E21B1">
        <w:t xml:space="preserve"> bør også komme fram</w:t>
      </w:r>
      <w:r w:rsidR="00C2648E">
        <w:t xml:space="preserve">. Det er naturlig at ikke alt går </w:t>
      </w:r>
      <w:r w:rsidR="00F3768B">
        <w:t xml:space="preserve">helt </w:t>
      </w:r>
      <w:r w:rsidR="00C2648E">
        <w:t>etter planen</w:t>
      </w:r>
      <w:r w:rsidR="00B0777B">
        <w:t>.</w:t>
      </w:r>
      <w:r w:rsidR="00C2648E">
        <w:t xml:space="preserve"> </w:t>
      </w:r>
      <w:r w:rsidR="00B0777B">
        <w:t>D</w:t>
      </w:r>
      <w:r w:rsidR="00C2648E">
        <w:t xml:space="preserve">a er det viktig å </w:t>
      </w:r>
      <w:r w:rsidR="00C42CCA">
        <w:t xml:space="preserve">dokumentere de valg som tas sammen med en </w:t>
      </w:r>
      <w:r w:rsidR="00F3768B">
        <w:t xml:space="preserve">god </w:t>
      </w:r>
      <w:r w:rsidR="00C42CCA">
        <w:t xml:space="preserve">begrunnelse. </w:t>
      </w:r>
      <w:r w:rsidR="00A249EE">
        <w:t>Prosessen kan også berøre samarbeid med oppdragsgiver, om dere har benyttet smidige metoder for utviklingen, om dere lagde prototyper</w:t>
      </w:r>
      <w:r w:rsidR="00B950C4">
        <w:t>, gjennomførte brukertester, og så videre.</w:t>
      </w:r>
    </w:p>
    <w:p w14:paraId="68265715" w14:textId="21E7B84B" w:rsidR="00B950C4" w:rsidRDefault="00B950C4" w:rsidP="00A22FB8"/>
    <w:p w14:paraId="5195CBCB" w14:textId="4248BE9A" w:rsidR="00B950C4" w:rsidRDefault="00B950C4" w:rsidP="00A22FB8">
      <w:r>
        <w:t xml:space="preserve">Produktet er den løsningen dere har laget, enten det er overordnet og abstrakt i form av en arkitektur eller et </w:t>
      </w:r>
      <w:r w:rsidR="00F47C4D">
        <w:t>forslag til en databaseløsning, eller et program eller en mobilapp.</w:t>
      </w:r>
    </w:p>
    <w:p w14:paraId="0B498D98" w14:textId="77777777" w:rsidR="00C2648E" w:rsidRDefault="00C2648E" w:rsidP="00A22FB8"/>
    <w:p w14:paraId="4AAD6E27" w14:textId="32849D29" w:rsidR="00845F9C" w:rsidRPr="00845F9C" w:rsidRDefault="00A40AC4" w:rsidP="00A22FB8">
      <w:r>
        <w:t xml:space="preserve">Nedenfor følger en </w:t>
      </w:r>
      <w:r w:rsidR="00FB334F">
        <w:t xml:space="preserve">oversikt over hvilke dokumenter </w:t>
      </w:r>
      <w:r w:rsidR="003C15ED">
        <w:t>s</w:t>
      </w:r>
      <w:r w:rsidR="006D0808">
        <w:t>o</w:t>
      </w:r>
      <w:r w:rsidR="003C15ED">
        <w:t>m ofte inngår i en bacheloroppgave</w:t>
      </w:r>
      <w:r w:rsidR="006D0808">
        <w:t>, samt</w:t>
      </w:r>
      <w:r w:rsidR="00FB334F">
        <w:t xml:space="preserve"> hvordan dokumentene kan s</w:t>
      </w:r>
      <w:r w:rsidR="00EB7B63">
        <w:t>truktureres</w:t>
      </w:r>
      <w:r w:rsidR="00FB334F">
        <w:t xml:space="preserve">. </w:t>
      </w:r>
      <w:r w:rsidR="0030122F">
        <w:t xml:space="preserve">Oppgavene som bachelorgruppene jobber </w:t>
      </w:r>
      <w:r w:rsidR="00BE30BA">
        <w:t>med,</w:t>
      </w:r>
      <w:r w:rsidR="0030122F">
        <w:t xml:space="preserve"> </w:t>
      </w:r>
      <w:r w:rsidR="002656ED">
        <w:t xml:space="preserve">er varierte og </w:t>
      </w:r>
      <w:r w:rsidR="003914CC">
        <w:t>b</w:t>
      </w:r>
      <w:r w:rsidR="00AB5690">
        <w:t>achelorgruppene må selv</w:t>
      </w:r>
      <w:r w:rsidR="00CF4432">
        <w:t xml:space="preserve"> og i samarbeid med sine veiledere vurdere hva som er hensiktsmessig i forhold til den type oppgave </w:t>
      </w:r>
      <w:r w:rsidR="00B0777B">
        <w:t>som er</w:t>
      </w:r>
      <w:r w:rsidR="00CF4432">
        <w:t xml:space="preserve"> valgt. </w:t>
      </w:r>
    </w:p>
    <w:p w14:paraId="27630A39" w14:textId="77777777" w:rsidR="003A41DB" w:rsidRDefault="003A41DB" w:rsidP="00A22FB8"/>
    <w:p w14:paraId="36A58469" w14:textId="2FB05D58" w:rsidR="00815B88" w:rsidRDefault="1439E631" w:rsidP="00A22FB8">
      <w:r>
        <w:t>De fleste bachelorgruppe</w:t>
      </w:r>
      <w:r w:rsidR="0244EAE1">
        <w:t xml:space="preserve">ne jobber med </w:t>
      </w:r>
      <w:r>
        <w:t>utviklingsoppgaver i samarbeid med næringsli</w:t>
      </w:r>
      <w:r w:rsidR="0244EAE1">
        <w:t xml:space="preserve">vet. Noen bachelorgrupper </w:t>
      </w:r>
      <w:r>
        <w:t>velger oppgaver som er mer rettet mot forskning,</w:t>
      </w:r>
      <w:r w:rsidR="0244EAE1">
        <w:t xml:space="preserve"> der de </w:t>
      </w:r>
      <w:r w:rsidR="4ED2E237">
        <w:t xml:space="preserve">for eksempel </w:t>
      </w:r>
      <w:r w:rsidR="0244EAE1">
        <w:t xml:space="preserve">vil </w:t>
      </w:r>
      <w:r w:rsidR="4ED2E237">
        <w:t xml:space="preserve">jobbe med </w:t>
      </w:r>
      <w:r w:rsidR="4B0B0FDA">
        <w:t>å gjennomføre</w:t>
      </w:r>
      <w:r>
        <w:t xml:space="preserve"> undersøkelser</w:t>
      </w:r>
      <w:r w:rsidR="00086580">
        <w:t xml:space="preserve">, </w:t>
      </w:r>
      <w:r>
        <w:t>utrede et resonnement</w:t>
      </w:r>
      <w:r w:rsidR="00086580">
        <w:t>, eller teste en teknologi eller metode</w:t>
      </w:r>
      <w:r w:rsidR="00FA2852">
        <w:t xml:space="preserve">. </w:t>
      </w:r>
      <w:r w:rsidR="4ED2E237">
        <w:t>Bachelorgrupper med forskning</w:t>
      </w:r>
      <w:r w:rsidR="4B0B0FDA">
        <w:t>soppgaver</w:t>
      </w:r>
      <w:r>
        <w:t xml:space="preserve"> </w:t>
      </w:r>
      <w:r w:rsidR="4B0B0FDA">
        <w:t xml:space="preserve">kan bruke </w:t>
      </w:r>
      <w:r w:rsidR="7057829E">
        <w:t xml:space="preserve">deler </w:t>
      </w:r>
      <w:r w:rsidR="4B0B0FDA">
        <w:t>av dette dokument, men vil nok</w:t>
      </w:r>
      <w:r>
        <w:t xml:space="preserve"> erfare</w:t>
      </w:r>
      <w:r w:rsidR="4B0B0FDA">
        <w:t xml:space="preserve"> at </w:t>
      </w:r>
      <w:r w:rsidR="4196ABC7">
        <w:t>det</w:t>
      </w:r>
      <w:r w:rsidR="4B0B0FDA">
        <w:t xml:space="preserve"> </w:t>
      </w:r>
      <w:r>
        <w:t xml:space="preserve">hovedsakelig </w:t>
      </w:r>
      <w:r w:rsidR="4B0B0FDA">
        <w:t xml:space="preserve">er </w:t>
      </w:r>
      <w:r>
        <w:t xml:space="preserve">nyttig for utviklingsoppgaver. </w:t>
      </w:r>
      <w:r w:rsidR="00DD27E6">
        <w:t xml:space="preserve">En mer </w:t>
      </w:r>
      <w:r>
        <w:t xml:space="preserve">vitenskapelig oppgave kan </w:t>
      </w:r>
      <w:r w:rsidR="00DD27E6">
        <w:t xml:space="preserve">benytte </w:t>
      </w:r>
      <w:r>
        <w:t xml:space="preserve">en </w:t>
      </w:r>
      <w:proofErr w:type="spellStart"/>
      <w:r>
        <w:t>IMRaD</w:t>
      </w:r>
      <w:proofErr w:type="spellEnd"/>
      <w:r>
        <w:t>-modell,</w:t>
      </w:r>
      <w:r w:rsidR="4196ABC7">
        <w:t xml:space="preserve"> </w:t>
      </w:r>
      <w:r>
        <w:t>en mal for hvordan man bygger opp en vitenskapelig artikkel, være nyttig. På norsk kan vi si Introduksjon – Metode – Resultater – og – Diskusjon (</w:t>
      </w:r>
      <w:proofErr w:type="spellStart"/>
      <w:r>
        <w:t>IMRoD</w:t>
      </w:r>
      <w:proofErr w:type="spellEnd"/>
      <w:r>
        <w:t xml:space="preserve">). </w:t>
      </w:r>
      <w:r w:rsidR="4196ABC7">
        <w:t xml:space="preserve">Dette kan deres internveileder hjelpe med. </w:t>
      </w:r>
    </w:p>
    <w:p w14:paraId="5F4A6B09" w14:textId="77777777" w:rsidR="00225F76" w:rsidRDefault="00225F76" w:rsidP="00A22FB8"/>
    <w:p w14:paraId="744E8651" w14:textId="4190F9DF" w:rsidR="00C7270F" w:rsidRDefault="339BD7C0" w:rsidP="00A22FB8">
      <w:r>
        <w:t xml:space="preserve">I utdanningssituasjoner </w:t>
      </w:r>
      <w:r w:rsidR="024FF88F">
        <w:t xml:space="preserve">er det viktig å huske på at det er </w:t>
      </w:r>
      <w:r w:rsidR="024FF88F" w:rsidRPr="18F7E573">
        <w:rPr>
          <w:b/>
          <w:bCs/>
        </w:rPr>
        <w:t>sensorene</w:t>
      </w:r>
      <w:r w:rsidR="024FF88F">
        <w:t xml:space="preserve"> som </w:t>
      </w:r>
      <w:r>
        <w:t xml:space="preserve">skal </w:t>
      </w:r>
      <w:r w:rsidR="4515DE96">
        <w:t xml:space="preserve">vurdere </w:t>
      </w:r>
      <w:r>
        <w:t xml:space="preserve">prosjektet. </w:t>
      </w:r>
      <w:r w:rsidR="027951F8">
        <w:t>I</w:t>
      </w:r>
      <w:r>
        <w:t xml:space="preserve"> tillegg til kunnskap om produktet</w:t>
      </w:r>
      <w:r w:rsidR="027951F8">
        <w:t>, trenger de</w:t>
      </w:r>
      <w:r>
        <w:t xml:space="preserve"> også kunnskap om utviklingsprosessen </w:t>
      </w:r>
      <w:r w:rsidR="027951F8">
        <w:t>for produktet slik at de kan</w:t>
      </w:r>
      <w:r>
        <w:t xml:space="preserve"> vurdere kvaliteten på det som er utviklet, samt utviklerens faglige kompetanse og evne til systematisk arbeid</w:t>
      </w:r>
      <w:r w:rsidR="00B94A57">
        <w:t xml:space="preserve"> i team</w:t>
      </w:r>
      <w:r>
        <w:t xml:space="preserve">. </w:t>
      </w:r>
    </w:p>
    <w:p w14:paraId="09AF6A78" w14:textId="77777777" w:rsidR="00EF698C" w:rsidRDefault="00EF698C" w:rsidP="00A22FB8"/>
    <w:p w14:paraId="25ACDF4B" w14:textId="366D93A7" w:rsidR="00DB4DFE" w:rsidRDefault="00DB4DFE" w:rsidP="00A22FB8">
      <w:pPr>
        <w:pStyle w:val="Heading2"/>
      </w:pPr>
      <w:r>
        <w:t xml:space="preserve"> </w:t>
      </w:r>
      <w:bookmarkStart w:id="508" w:name="_Toc119509077"/>
      <w:bookmarkStart w:id="509" w:name="_Toc124422678"/>
      <w:bookmarkStart w:id="510" w:name="_Toc158638763"/>
      <w:r>
        <w:t>Dokumentasjon</w:t>
      </w:r>
      <w:bookmarkEnd w:id="508"/>
      <w:bookmarkEnd w:id="509"/>
      <w:bookmarkEnd w:id="510"/>
    </w:p>
    <w:p w14:paraId="15CBB7E8" w14:textId="0A31FB48" w:rsidR="00F100B0" w:rsidRPr="00E5484D" w:rsidRDefault="00225F76" w:rsidP="00A22FB8">
      <w:r>
        <w:t>Det kan være nyttig å skille mellom to hovedtyper dokumentasjon</w:t>
      </w:r>
      <w:r w:rsidRPr="00E5484D">
        <w:t xml:space="preserve">: </w:t>
      </w:r>
      <w:r w:rsidRPr="004F0A17">
        <w:t xml:space="preserve">styringsdokumentasjon </w:t>
      </w:r>
      <w:r w:rsidRPr="00E5484D">
        <w:t xml:space="preserve">og </w:t>
      </w:r>
      <w:r w:rsidRPr="004F0A17">
        <w:t>sluttdokumentasjon.</w:t>
      </w:r>
      <w:r w:rsidRPr="00E5484D">
        <w:t xml:space="preserve"> </w:t>
      </w:r>
    </w:p>
    <w:p w14:paraId="3E7AE3DD" w14:textId="77777777" w:rsidR="00F100B0" w:rsidRDefault="00F100B0" w:rsidP="00A22FB8"/>
    <w:p w14:paraId="73CB87B7" w14:textId="0F4A6CFE" w:rsidR="00225F76" w:rsidRDefault="606DFF15" w:rsidP="00A22FB8">
      <w:r w:rsidRPr="18F7E573">
        <w:rPr>
          <w:b/>
          <w:bCs/>
        </w:rPr>
        <w:t>Styringsdokumentene</w:t>
      </w:r>
      <w:r>
        <w:t xml:space="preserve"> er dokumenter som først og fremst skal støtte </w:t>
      </w:r>
      <w:r w:rsidR="77AB6FAF">
        <w:t>prosessen</w:t>
      </w:r>
      <w:r w:rsidR="79F9FC8D">
        <w:t xml:space="preserve"> og hjelpe </w:t>
      </w:r>
      <w:r w:rsidR="007C0E4D">
        <w:t xml:space="preserve">studentene </w:t>
      </w:r>
      <w:r>
        <w:t xml:space="preserve">til å fullføre prosjektet. </w:t>
      </w:r>
    </w:p>
    <w:p w14:paraId="62226181" w14:textId="77777777" w:rsidR="00225F76" w:rsidRDefault="00225F76" w:rsidP="00A22FB8"/>
    <w:p w14:paraId="5C036C9A" w14:textId="0284F305" w:rsidR="00225F76" w:rsidRDefault="00225F76" w:rsidP="00A22FB8">
      <w:r w:rsidRPr="0019713A">
        <w:rPr>
          <w:b/>
          <w:bCs/>
        </w:rPr>
        <w:t>Sluttdokumentasjonen</w:t>
      </w:r>
      <w:r>
        <w:t xml:space="preserve"> er samlingen av dokumente</w:t>
      </w:r>
      <w:r w:rsidR="00A00315">
        <w:t xml:space="preserve">ne </w:t>
      </w:r>
      <w:r>
        <w:t xml:space="preserve">som leveres </w:t>
      </w:r>
      <w:r w:rsidR="00A00315">
        <w:t>for evaluering og</w:t>
      </w:r>
      <w:r>
        <w:t xml:space="preserve"> som både beskriver hvilket produkt </w:t>
      </w:r>
      <w:r w:rsidR="00A00315">
        <w:t xml:space="preserve">gruppen </w:t>
      </w:r>
      <w:r>
        <w:t>skulle lage (kravspesifi</w:t>
      </w:r>
      <w:r w:rsidR="00C71A0A">
        <w:t>kas</w:t>
      </w:r>
      <w:r>
        <w:t>jon), det produktet som er laget (eventuelt med egen brukerdokumentasjon), prosessen som førte fram til det og testing som er utført.</w:t>
      </w:r>
    </w:p>
    <w:p w14:paraId="0A6A2884" w14:textId="77777777" w:rsidR="00C71A0A" w:rsidRDefault="00C71A0A" w:rsidP="00A22FB8"/>
    <w:p w14:paraId="1F7EC115" w14:textId="77777777" w:rsidR="00815E9E" w:rsidRPr="00E90B97" w:rsidRDefault="00815E9E" w:rsidP="00A22FB8">
      <w:pPr>
        <w:rPr>
          <w:b/>
          <w:bCs/>
        </w:rPr>
      </w:pPr>
      <w:r w:rsidRPr="0019713A">
        <w:rPr>
          <w:b/>
          <w:bCs/>
        </w:rPr>
        <w:t xml:space="preserve">Dette betraktes som </w:t>
      </w:r>
      <w:r w:rsidRPr="00E90B97">
        <w:rPr>
          <w:b/>
          <w:bCs/>
        </w:rPr>
        <w:t>styringsdokumenter:</w:t>
      </w:r>
    </w:p>
    <w:p w14:paraId="1927CEAE" w14:textId="77777777" w:rsidR="00815E9E" w:rsidRDefault="00815E9E" w:rsidP="00A22FB8">
      <w:r>
        <w:tab/>
        <w:t xml:space="preserve">Prosjektskisse </w:t>
      </w:r>
    </w:p>
    <w:p w14:paraId="2730AA40" w14:textId="77777777" w:rsidR="00815E9E" w:rsidRDefault="00815E9E" w:rsidP="00A22FB8">
      <w:r>
        <w:tab/>
        <w:t>Prosjektdagbok</w:t>
      </w:r>
    </w:p>
    <w:p w14:paraId="11002634" w14:textId="77777777" w:rsidR="00815E9E" w:rsidRDefault="00815E9E" w:rsidP="00A22FB8">
      <w:r>
        <w:tab/>
        <w:t>Forprosjektrapport</w:t>
      </w:r>
    </w:p>
    <w:p w14:paraId="4DC66145" w14:textId="77777777" w:rsidR="00815E9E" w:rsidRDefault="00815E9E" w:rsidP="00A22FB8">
      <w:r>
        <w:lastRenderedPageBreak/>
        <w:tab/>
        <w:t>Arbeids- og fremdriftsplan</w:t>
      </w:r>
    </w:p>
    <w:p w14:paraId="4E8E7FBD" w14:textId="20FEF534" w:rsidR="00815E9E" w:rsidRDefault="00815E9E" w:rsidP="00A22FB8">
      <w:pPr>
        <w:ind w:left="708"/>
      </w:pPr>
      <w:r>
        <w:t xml:space="preserve">Eventuell muntlige eller skriftlig rapportering, </w:t>
      </w:r>
      <w:r w:rsidR="00025E40">
        <w:t>f.eks.</w:t>
      </w:r>
      <w:r>
        <w:t xml:space="preserve"> til veileder</w:t>
      </w:r>
      <w:r w:rsidR="00D04EF0">
        <w:t xml:space="preserve"> </w:t>
      </w:r>
    </w:p>
    <w:p w14:paraId="4BC7502C" w14:textId="6E62685D" w:rsidR="00815E9E" w:rsidRDefault="00815E9E" w:rsidP="00A22FB8">
      <w:r>
        <w:tab/>
        <w:t>Kravspesifikasjon*</w:t>
      </w:r>
      <w:r w:rsidR="001C68B0">
        <w:t xml:space="preserve"> </w:t>
      </w:r>
    </w:p>
    <w:p w14:paraId="385B9202" w14:textId="77777777" w:rsidR="00815E9E" w:rsidRPr="00815E9E" w:rsidRDefault="00815E9E" w:rsidP="00A22FB8"/>
    <w:p w14:paraId="2BFD3164" w14:textId="2B5B6342" w:rsidR="00C71A0A" w:rsidRDefault="011B8C7D" w:rsidP="00A22FB8">
      <w:r>
        <w:t>*Kravspesifikasjonen er både en del av styringsdokumentene og en del av sluttdokumentasjonen.</w:t>
      </w:r>
    </w:p>
    <w:p w14:paraId="2B5C9AED" w14:textId="77777777" w:rsidR="00C71A0A" w:rsidRDefault="00C71A0A" w:rsidP="00A22FB8"/>
    <w:p w14:paraId="1AB04885" w14:textId="77777777" w:rsidR="00C71A0A" w:rsidRPr="00E90B97" w:rsidRDefault="00C71A0A" w:rsidP="00A22FB8">
      <w:pPr>
        <w:rPr>
          <w:b/>
          <w:bCs/>
        </w:rPr>
      </w:pPr>
      <w:r w:rsidRPr="0019713A">
        <w:rPr>
          <w:b/>
          <w:bCs/>
        </w:rPr>
        <w:t xml:space="preserve">Dette betraktes som </w:t>
      </w:r>
      <w:r w:rsidRPr="00E90B97">
        <w:rPr>
          <w:b/>
          <w:bCs/>
        </w:rPr>
        <w:t>sluttdokumentasjon</w:t>
      </w:r>
    </w:p>
    <w:p w14:paraId="77DAE8A9" w14:textId="77777777" w:rsidR="00A13D3B" w:rsidRDefault="00A13D3B" w:rsidP="00A22FB8">
      <w:r>
        <w:rPr>
          <w:b/>
        </w:rPr>
        <w:tab/>
      </w:r>
      <w:r>
        <w:t>Kravspesifikasjon</w:t>
      </w:r>
    </w:p>
    <w:p w14:paraId="241C8D23" w14:textId="77777777" w:rsidR="00C71A0A" w:rsidRDefault="00C71A0A" w:rsidP="00A22FB8">
      <w:r>
        <w:tab/>
        <w:t>Prosessdokumentasjon</w:t>
      </w:r>
    </w:p>
    <w:p w14:paraId="765F475C" w14:textId="77777777" w:rsidR="00A13D3B" w:rsidRDefault="00C71A0A" w:rsidP="00A22FB8">
      <w:r>
        <w:tab/>
        <w:t xml:space="preserve">Produktdokumentasjon </w:t>
      </w:r>
    </w:p>
    <w:p w14:paraId="404197D9" w14:textId="77777777" w:rsidR="00C71A0A" w:rsidRDefault="00A13D3B" w:rsidP="00A22FB8">
      <w:r>
        <w:tab/>
        <w:t>T</w:t>
      </w:r>
      <w:r w:rsidR="00C71A0A">
        <w:t>estdokumentasjon</w:t>
      </w:r>
    </w:p>
    <w:p w14:paraId="2F6B2A63" w14:textId="11896C04" w:rsidR="00C71A0A" w:rsidRDefault="00C71A0A" w:rsidP="00A22FB8">
      <w:r>
        <w:tab/>
      </w:r>
      <w:r w:rsidR="0047674D">
        <w:t xml:space="preserve">Evt. </w:t>
      </w:r>
      <w:r w:rsidR="00172B8B">
        <w:t>b</w:t>
      </w:r>
      <w:r>
        <w:t>rukerdokumentasjon</w:t>
      </w:r>
      <w:r w:rsidR="00387E91">
        <w:t xml:space="preserve"> (brukerveiledning og brukermanual)</w:t>
      </w:r>
    </w:p>
    <w:p w14:paraId="3DD06F3A" w14:textId="77777777" w:rsidR="00C71A0A" w:rsidRDefault="004869EB" w:rsidP="00A22FB8">
      <w:r>
        <w:tab/>
      </w:r>
    </w:p>
    <w:p w14:paraId="7E29F5CC" w14:textId="77777777" w:rsidR="002F094F" w:rsidRDefault="79298517" w:rsidP="002F094F">
      <w:r>
        <w:t>Tid til utarbeiding av dokumentasjon må planlegges tidlig i prosessen. Hvis dere arbeider med dokumentasjon parallelt med det øvrige arbeidet, og planlegger godt, vil dere utnytte tiden maksimalt</w:t>
      </w:r>
      <w:r w:rsidR="4FC37703">
        <w:t>.</w:t>
      </w:r>
      <w:r w:rsidR="363798F6">
        <w:t xml:space="preserve"> </w:t>
      </w:r>
      <w:r w:rsidR="002F094F">
        <w:t xml:space="preserve">Nedenfor finner dere mer informasjon om styringsdokumentene og sluttdokumentasjonen. </w:t>
      </w:r>
    </w:p>
    <w:p w14:paraId="27396D2E" w14:textId="77777777" w:rsidR="00BB0FFD" w:rsidRDefault="00BB0FFD" w:rsidP="00BB0FFD"/>
    <w:p w14:paraId="738FEDF9" w14:textId="105BA79A" w:rsidR="00BB0FFD" w:rsidRDefault="00BB0FFD" w:rsidP="00BB0FFD">
      <w:r>
        <w:t xml:space="preserve">I tillegg til styringsdokumentasjon og sluttdokumentasjon skal bacheloroppgaven presenteres muntlig. </w:t>
      </w:r>
    </w:p>
    <w:p w14:paraId="5A2171D7" w14:textId="77777777" w:rsidR="00422294" w:rsidRDefault="00422294" w:rsidP="00A22FB8"/>
    <w:p w14:paraId="71A343F3" w14:textId="77777777" w:rsidR="00C42280" w:rsidRDefault="00C42280">
      <w:pPr>
        <w:rPr>
          <w:b/>
          <w:sz w:val="32"/>
          <w:szCs w:val="20"/>
        </w:rPr>
      </w:pPr>
      <w:bookmarkStart w:id="511" w:name="_Toc118908323"/>
      <w:bookmarkStart w:id="512" w:name="_Toc118915213"/>
      <w:bookmarkStart w:id="513" w:name="_Toc118990999"/>
      <w:bookmarkStart w:id="514" w:name="_Toc118908324"/>
      <w:bookmarkStart w:id="515" w:name="_Toc118915214"/>
      <w:bookmarkStart w:id="516" w:name="_Toc118991000"/>
      <w:bookmarkStart w:id="517" w:name="_Toc118908326"/>
      <w:bookmarkStart w:id="518" w:name="_Toc118915216"/>
      <w:bookmarkStart w:id="519" w:name="_Toc118991002"/>
      <w:bookmarkStart w:id="520" w:name="_Toc119003952"/>
      <w:bookmarkStart w:id="521" w:name="_Toc119004045"/>
      <w:bookmarkStart w:id="522" w:name="_Toc119509078"/>
      <w:bookmarkStart w:id="523" w:name="_Toc119512908"/>
      <w:bookmarkStart w:id="524" w:name="_Toc119513112"/>
      <w:bookmarkStart w:id="525" w:name="_Toc119513203"/>
      <w:bookmarkStart w:id="526" w:name="_Toc119513305"/>
      <w:bookmarkStart w:id="527" w:name="_Toc119513396"/>
      <w:bookmarkStart w:id="528" w:name="_Toc119513487"/>
      <w:bookmarkStart w:id="529" w:name="_Toc119513578"/>
      <w:bookmarkStart w:id="530" w:name="_Toc119513680"/>
      <w:bookmarkStart w:id="531" w:name="_Toc119513777"/>
      <w:bookmarkStart w:id="532" w:name="_Toc119513921"/>
      <w:bookmarkStart w:id="533" w:name="_Toc119514053"/>
      <w:bookmarkStart w:id="534" w:name="_Toc119514174"/>
      <w:bookmarkStart w:id="535" w:name="_Toc119514295"/>
      <w:bookmarkStart w:id="536" w:name="_Toc118908327"/>
      <w:bookmarkStart w:id="537" w:name="_Toc118915217"/>
      <w:bookmarkStart w:id="538" w:name="_Toc118991003"/>
      <w:bookmarkStart w:id="539" w:name="_Toc119003953"/>
      <w:bookmarkStart w:id="540" w:name="_Toc119004046"/>
      <w:bookmarkStart w:id="541" w:name="_Toc119509079"/>
      <w:bookmarkStart w:id="542" w:name="_Toc119512909"/>
      <w:bookmarkStart w:id="543" w:name="_Toc119513113"/>
      <w:bookmarkStart w:id="544" w:name="_Toc119513204"/>
      <w:bookmarkStart w:id="545" w:name="_Toc119513306"/>
      <w:bookmarkStart w:id="546" w:name="_Toc119513397"/>
      <w:bookmarkStart w:id="547" w:name="_Toc119513488"/>
      <w:bookmarkStart w:id="548" w:name="_Toc119513579"/>
      <w:bookmarkStart w:id="549" w:name="_Toc119513681"/>
      <w:bookmarkStart w:id="550" w:name="_Toc119513778"/>
      <w:bookmarkStart w:id="551" w:name="_Toc119513922"/>
      <w:bookmarkStart w:id="552" w:name="_Toc119514054"/>
      <w:bookmarkStart w:id="553" w:name="_Toc119514175"/>
      <w:bookmarkStart w:id="554" w:name="_Toc119514296"/>
      <w:bookmarkStart w:id="555" w:name="_Toc118908328"/>
      <w:bookmarkStart w:id="556" w:name="_Toc118915218"/>
      <w:bookmarkStart w:id="557" w:name="_Toc118991004"/>
      <w:bookmarkStart w:id="558" w:name="_Toc119003954"/>
      <w:bookmarkStart w:id="559" w:name="_Toc119004047"/>
      <w:bookmarkStart w:id="560" w:name="_Toc119509080"/>
      <w:bookmarkStart w:id="561" w:name="_Toc119512910"/>
      <w:bookmarkStart w:id="562" w:name="_Toc119513114"/>
      <w:bookmarkStart w:id="563" w:name="_Toc119513205"/>
      <w:bookmarkStart w:id="564" w:name="_Toc119513307"/>
      <w:bookmarkStart w:id="565" w:name="_Toc119513398"/>
      <w:bookmarkStart w:id="566" w:name="_Toc119513489"/>
      <w:bookmarkStart w:id="567" w:name="_Toc119513580"/>
      <w:bookmarkStart w:id="568" w:name="_Toc119513682"/>
      <w:bookmarkStart w:id="569" w:name="_Toc119513779"/>
      <w:bookmarkStart w:id="570" w:name="_Toc119513923"/>
      <w:bookmarkStart w:id="571" w:name="_Toc119514055"/>
      <w:bookmarkStart w:id="572" w:name="_Toc119514176"/>
      <w:bookmarkStart w:id="573" w:name="_Toc119514297"/>
      <w:bookmarkStart w:id="574" w:name="_Toc118908329"/>
      <w:bookmarkStart w:id="575" w:name="_Toc118915219"/>
      <w:bookmarkStart w:id="576" w:name="_Toc118991005"/>
      <w:bookmarkStart w:id="577" w:name="_Toc119003955"/>
      <w:bookmarkStart w:id="578" w:name="_Toc119004048"/>
      <w:bookmarkStart w:id="579" w:name="_Toc119509081"/>
      <w:bookmarkStart w:id="580" w:name="_Toc119512911"/>
      <w:bookmarkStart w:id="581" w:name="_Toc119513115"/>
      <w:bookmarkStart w:id="582" w:name="_Toc119513206"/>
      <w:bookmarkStart w:id="583" w:name="_Toc119513308"/>
      <w:bookmarkStart w:id="584" w:name="_Toc119513399"/>
      <w:bookmarkStart w:id="585" w:name="_Toc119513490"/>
      <w:bookmarkStart w:id="586" w:name="_Toc119513581"/>
      <w:bookmarkStart w:id="587" w:name="_Toc119513683"/>
      <w:bookmarkStart w:id="588" w:name="_Toc119513780"/>
      <w:bookmarkStart w:id="589" w:name="_Toc119513924"/>
      <w:bookmarkStart w:id="590" w:name="_Toc119514056"/>
      <w:bookmarkStart w:id="591" w:name="_Toc119514177"/>
      <w:bookmarkStart w:id="592" w:name="_Toc119514298"/>
      <w:bookmarkStart w:id="593" w:name="_Toc118908330"/>
      <w:bookmarkStart w:id="594" w:name="_Toc118915220"/>
      <w:bookmarkStart w:id="595" w:name="_Toc118991006"/>
      <w:bookmarkStart w:id="596" w:name="_Toc119003956"/>
      <w:bookmarkStart w:id="597" w:name="_Toc119004049"/>
      <w:bookmarkStart w:id="598" w:name="_Toc119509082"/>
      <w:bookmarkStart w:id="599" w:name="_Toc119512912"/>
      <w:bookmarkStart w:id="600" w:name="_Toc119513116"/>
      <w:bookmarkStart w:id="601" w:name="_Toc119513207"/>
      <w:bookmarkStart w:id="602" w:name="_Toc119513309"/>
      <w:bookmarkStart w:id="603" w:name="_Toc119513400"/>
      <w:bookmarkStart w:id="604" w:name="_Toc119513491"/>
      <w:bookmarkStart w:id="605" w:name="_Toc119513582"/>
      <w:bookmarkStart w:id="606" w:name="_Toc119513684"/>
      <w:bookmarkStart w:id="607" w:name="_Toc119513781"/>
      <w:bookmarkStart w:id="608" w:name="_Toc119513925"/>
      <w:bookmarkStart w:id="609" w:name="_Toc119514057"/>
      <w:bookmarkStart w:id="610" w:name="_Toc119514178"/>
      <w:bookmarkStart w:id="611" w:name="_Toc119514299"/>
      <w:bookmarkStart w:id="612" w:name="_Toc118908331"/>
      <w:bookmarkStart w:id="613" w:name="_Toc118915221"/>
      <w:bookmarkStart w:id="614" w:name="_Toc118991007"/>
      <w:bookmarkStart w:id="615" w:name="_Toc119003957"/>
      <w:bookmarkStart w:id="616" w:name="_Toc119004050"/>
      <w:bookmarkStart w:id="617" w:name="_Toc119509083"/>
      <w:bookmarkStart w:id="618" w:name="_Toc119512913"/>
      <w:bookmarkStart w:id="619" w:name="_Toc119513117"/>
      <w:bookmarkStart w:id="620" w:name="_Toc119513208"/>
      <w:bookmarkStart w:id="621" w:name="_Toc119513310"/>
      <w:bookmarkStart w:id="622" w:name="_Toc119513401"/>
      <w:bookmarkStart w:id="623" w:name="_Toc119513492"/>
      <w:bookmarkStart w:id="624" w:name="_Toc119513583"/>
      <w:bookmarkStart w:id="625" w:name="_Toc119513685"/>
      <w:bookmarkStart w:id="626" w:name="_Toc119513782"/>
      <w:bookmarkStart w:id="627" w:name="_Toc119513926"/>
      <w:bookmarkStart w:id="628" w:name="_Toc119514058"/>
      <w:bookmarkStart w:id="629" w:name="_Toc119514179"/>
      <w:bookmarkStart w:id="630" w:name="_Toc119514300"/>
      <w:bookmarkStart w:id="631" w:name="_Toc118908332"/>
      <w:bookmarkStart w:id="632" w:name="_Toc118915222"/>
      <w:bookmarkStart w:id="633" w:name="_Toc118991008"/>
      <w:bookmarkStart w:id="634" w:name="_Toc119003958"/>
      <w:bookmarkStart w:id="635" w:name="_Toc119004051"/>
      <w:bookmarkStart w:id="636" w:name="_Toc119509084"/>
      <w:bookmarkStart w:id="637" w:name="_Toc119512914"/>
      <w:bookmarkStart w:id="638" w:name="_Toc119513118"/>
      <w:bookmarkStart w:id="639" w:name="_Toc119513209"/>
      <w:bookmarkStart w:id="640" w:name="_Toc119513311"/>
      <w:bookmarkStart w:id="641" w:name="_Toc119513402"/>
      <w:bookmarkStart w:id="642" w:name="_Toc119513493"/>
      <w:bookmarkStart w:id="643" w:name="_Toc119513584"/>
      <w:bookmarkStart w:id="644" w:name="_Toc119513686"/>
      <w:bookmarkStart w:id="645" w:name="_Toc119513783"/>
      <w:bookmarkStart w:id="646" w:name="_Toc119513927"/>
      <w:bookmarkStart w:id="647" w:name="_Toc119514059"/>
      <w:bookmarkStart w:id="648" w:name="_Toc119514180"/>
      <w:bookmarkStart w:id="649" w:name="_Toc119514301"/>
      <w:bookmarkStart w:id="650" w:name="_Toc118908333"/>
      <w:bookmarkStart w:id="651" w:name="_Toc118915223"/>
      <w:bookmarkStart w:id="652" w:name="_Toc118991009"/>
      <w:bookmarkStart w:id="653" w:name="_Toc119003959"/>
      <w:bookmarkStart w:id="654" w:name="_Toc119004052"/>
      <w:bookmarkStart w:id="655" w:name="_Toc119509085"/>
      <w:bookmarkStart w:id="656" w:name="_Toc119512915"/>
      <w:bookmarkStart w:id="657" w:name="_Toc119513119"/>
      <w:bookmarkStart w:id="658" w:name="_Toc119513210"/>
      <w:bookmarkStart w:id="659" w:name="_Toc119513312"/>
      <w:bookmarkStart w:id="660" w:name="_Toc119513403"/>
      <w:bookmarkStart w:id="661" w:name="_Toc119513494"/>
      <w:bookmarkStart w:id="662" w:name="_Toc119513585"/>
      <w:bookmarkStart w:id="663" w:name="_Toc119513687"/>
      <w:bookmarkStart w:id="664" w:name="_Toc119513784"/>
      <w:bookmarkStart w:id="665" w:name="_Toc119513928"/>
      <w:bookmarkStart w:id="666" w:name="_Toc119514060"/>
      <w:bookmarkStart w:id="667" w:name="_Toc119514181"/>
      <w:bookmarkStart w:id="668" w:name="_Toc119514302"/>
      <w:bookmarkStart w:id="669" w:name="_Toc118908334"/>
      <w:bookmarkStart w:id="670" w:name="_Toc118915224"/>
      <w:bookmarkStart w:id="671" w:name="_Toc118991010"/>
      <w:bookmarkStart w:id="672" w:name="_Toc119003960"/>
      <w:bookmarkStart w:id="673" w:name="_Toc119004053"/>
      <w:bookmarkStart w:id="674" w:name="_Toc119509086"/>
      <w:bookmarkStart w:id="675" w:name="_Toc119512916"/>
      <w:bookmarkStart w:id="676" w:name="_Toc119513120"/>
      <w:bookmarkStart w:id="677" w:name="_Toc119513211"/>
      <w:bookmarkStart w:id="678" w:name="_Toc119513313"/>
      <w:bookmarkStart w:id="679" w:name="_Toc119513404"/>
      <w:bookmarkStart w:id="680" w:name="_Toc119513495"/>
      <w:bookmarkStart w:id="681" w:name="_Toc119513586"/>
      <w:bookmarkStart w:id="682" w:name="_Toc119513688"/>
      <w:bookmarkStart w:id="683" w:name="_Toc119513785"/>
      <w:bookmarkStart w:id="684" w:name="_Toc119513929"/>
      <w:bookmarkStart w:id="685" w:name="_Toc119514061"/>
      <w:bookmarkStart w:id="686" w:name="_Toc119514182"/>
      <w:bookmarkStart w:id="687" w:name="_Toc119514303"/>
      <w:bookmarkStart w:id="688" w:name="_Toc118908335"/>
      <w:bookmarkStart w:id="689" w:name="_Toc118915225"/>
      <w:bookmarkStart w:id="690" w:name="_Toc118991011"/>
      <w:bookmarkStart w:id="691" w:name="_Toc119003961"/>
      <w:bookmarkStart w:id="692" w:name="_Toc119004054"/>
      <w:bookmarkStart w:id="693" w:name="_Toc119509087"/>
      <w:bookmarkStart w:id="694" w:name="_Toc119512917"/>
      <w:bookmarkStart w:id="695" w:name="_Toc119513121"/>
      <w:bookmarkStart w:id="696" w:name="_Toc119513212"/>
      <w:bookmarkStart w:id="697" w:name="_Toc119513314"/>
      <w:bookmarkStart w:id="698" w:name="_Toc119513405"/>
      <w:bookmarkStart w:id="699" w:name="_Toc119513496"/>
      <w:bookmarkStart w:id="700" w:name="_Toc119513587"/>
      <w:bookmarkStart w:id="701" w:name="_Toc119513689"/>
      <w:bookmarkStart w:id="702" w:name="_Toc119513786"/>
      <w:bookmarkStart w:id="703" w:name="_Toc119513930"/>
      <w:bookmarkStart w:id="704" w:name="_Toc119514062"/>
      <w:bookmarkStart w:id="705" w:name="_Toc119514183"/>
      <w:bookmarkStart w:id="706" w:name="_Toc119514304"/>
      <w:bookmarkStart w:id="707" w:name="_Toc118908336"/>
      <w:bookmarkStart w:id="708" w:name="_Toc118915226"/>
      <w:bookmarkStart w:id="709" w:name="_Toc118991012"/>
      <w:bookmarkStart w:id="710" w:name="_Toc119003962"/>
      <w:bookmarkStart w:id="711" w:name="_Toc119004055"/>
      <w:bookmarkStart w:id="712" w:name="_Toc119509088"/>
      <w:bookmarkStart w:id="713" w:name="_Toc119512918"/>
      <w:bookmarkStart w:id="714" w:name="_Toc119513122"/>
      <w:bookmarkStart w:id="715" w:name="_Toc119513213"/>
      <w:bookmarkStart w:id="716" w:name="_Toc119513315"/>
      <w:bookmarkStart w:id="717" w:name="_Toc119513406"/>
      <w:bookmarkStart w:id="718" w:name="_Toc119513497"/>
      <w:bookmarkStart w:id="719" w:name="_Toc119513588"/>
      <w:bookmarkStart w:id="720" w:name="_Toc119513690"/>
      <w:bookmarkStart w:id="721" w:name="_Toc119513787"/>
      <w:bookmarkStart w:id="722" w:name="_Toc119513931"/>
      <w:bookmarkStart w:id="723" w:name="_Toc119514063"/>
      <w:bookmarkStart w:id="724" w:name="_Toc119514184"/>
      <w:bookmarkStart w:id="725" w:name="_Toc119514305"/>
      <w:bookmarkStart w:id="726" w:name="_Toc118908337"/>
      <w:bookmarkStart w:id="727" w:name="_Toc118915227"/>
      <w:bookmarkStart w:id="728" w:name="_Toc118991013"/>
      <w:bookmarkStart w:id="729" w:name="_Toc119003963"/>
      <w:bookmarkStart w:id="730" w:name="_Toc119004056"/>
      <w:bookmarkStart w:id="731" w:name="_Toc119509089"/>
      <w:bookmarkStart w:id="732" w:name="_Toc119512919"/>
      <w:bookmarkStart w:id="733" w:name="_Toc119513123"/>
      <w:bookmarkStart w:id="734" w:name="_Toc119513214"/>
      <w:bookmarkStart w:id="735" w:name="_Toc119513316"/>
      <w:bookmarkStart w:id="736" w:name="_Toc119513407"/>
      <w:bookmarkStart w:id="737" w:name="_Toc119513498"/>
      <w:bookmarkStart w:id="738" w:name="_Toc119513589"/>
      <w:bookmarkStart w:id="739" w:name="_Toc119513691"/>
      <w:bookmarkStart w:id="740" w:name="_Toc119513788"/>
      <w:bookmarkStart w:id="741" w:name="_Toc119513932"/>
      <w:bookmarkStart w:id="742" w:name="_Toc119514064"/>
      <w:bookmarkStart w:id="743" w:name="_Toc119514185"/>
      <w:bookmarkStart w:id="744" w:name="_Toc119514306"/>
      <w:bookmarkStart w:id="745" w:name="_Toc118908338"/>
      <w:bookmarkStart w:id="746" w:name="_Toc118915228"/>
      <w:bookmarkStart w:id="747" w:name="_Toc118991014"/>
      <w:bookmarkStart w:id="748" w:name="_Toc119003964"/>
      <w:bookmarkStart w:id="749" w:name="_Toc119004057"/>
      <w:bookmarkStart w:id="750" w:name="_Toc119509090"/>
      <w:bookmarkStart w:id="751" w:name="_Toc119512920"/>
      <w:bookmarkStart w:id="752" w:name="_Toc119513124"/>
      <w:bookmarkStart w:id="753" w:name="_Toc119513215"/>
      <w:bookmarkStart w:id="754" w:name="_Toc119513317"/>
      <w:bookmarkStart w:id="755" w:name="_Toc119513408"/>
      <w:bookmarkStart w:id="756" w:name="_Toc119513499"/>
      <w:bookmarkStart w:id="757" w:name="_Toc119513590"/>
      <w:bookmarkStart w:id="758" w:name="_Toc119513692"/>
      <w:bookmarkStart w:id="759" w:name="_Toc119513789"/>
      <w:bookmarkStart w:id="760" w:name="_Toc119513933"/>
      <w:bookmarkStart w:id="761" w:name="_Toc119514065"/>
      <w:bookmarkStart w:id="762" w:name="_Toc119514186"/>
      <w:bookmarkStart w:id="763" w:name="_Toc119514307"/>
      <w:bookmarkStart w:id="764" w:name="_Toc118908339"/>
      <w:bookmarkStart w:id="765" w:name="_Toc118915229"/>
      <w:bookmarkStart w:id="766" w:name="_Toc118991015"/>
      <w:bookmarkStart w:id="767" w:name="_Toc119003965"/>
      <w:bookmarkStart w:id="768" w:name="_Toc119004058"/>
      <w:bookmarkStart w:id="769" w:name="_Toc119509091"/>
      <w:bookmarkStart w:id="770" w:name="_Toc119512921"/>
      <w:bookmarkStart w:id="771" w:name="_Toc119513125"/>
      <w:bookmarkStart w:id="772" w:name="_Toc119513216"/>
      <w:bookmarkStart w:id="773" w:name="_Toc119513318"/>
      <w:bookmarkStart w:id="774" w:name="_Toc119513409"/>
      <w:bookmarkStart w:id="775" w:name="_Toc119513500"/>
      <w:bookmarkStart w:id="776" w:name="_Toc119513591"/>
      <w:bookmarkStart w:id="777" w:name="_Toc119513693"/>
      <w:bookmarkStart w:id="778" w:name="_Toc119513790"/>
      <w:bookmarkStart w:id="779" w:name="_Toc119513934"/>
      <w:bookmarkStart w:id="780" w:name="_Toc119514066"/>
      <w:bookmarkStart w:id="781" w:name="_Toc119514187"/>
      <w:bookmarkStart w:id="782" w:name="_Toc119514308"/>
      <w:bookmarkStart w:id="783" w:name="_Toc153072226"/>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r>
        <w:br w:type="page"/>
      </w:r>
    </w:p>
    <w:p w14:paraId="7237F98F" w14:textId="03ABD1FB" w:rsidR="006D3B26" w:rsidRDefault="00C66C75" w:rsidP="00C42280">
      <w:pPr>
        <w:pStyle w:val="Heading1"/>
      </w:pPr>
      <w:r>
        <w:lastRenderedPageBreak/>
        <w:t xml:space="preserve"> </w:t>
      </w:r>
      <w:bookmarkStart w:id="784" w:name="_Toc119509092"/>
      <w:bookmarkStart w:id="785" w:name="_Toc124422679"/>
      <w:bookmarkStart w:id="786" w:name="_Toc158638764"/>
      <w:r w:rsidR="006D3B26">
        <w:t>Styringsdokumentasjon</w:t>
      </w:r>
      <w:bookmarkEnd w:id="783"/>
      <w:bookmarkEnd w:id="784"/>
      <w:bookmarkEnd w:id="785"/>
      <w:bookmarkEnd w:id="786"/>
    </w:p>
    <w:p w14:paraId="11CBC511" w14:textId="53F9EC93" w:rsidR="00D03AE3" w:rsidRDefault="00226B1E" w:rsidP="00A22FB8">
      <w:pPr>
        <w:pStyle w:val="Heading2"/>
      </w:pPr>
      <w:r>
        <w:t xml:space="preserve"> </w:t>
      </w:r>
      <w:bookmarkStart w:id="787" w:name="_Toc153072227"/>
      <w:bookmarkStart w:id="788" w:name="_Toc119509093"/>
      <w:bookmarkStart w:id="789" w:name="_Toc124422680"/>
      <w:bookmarkStart w:id="790" w:name="_Toc158638765"/>
      <w:r w:rsidR="003034C3">
        <w:t>Prosjektskisse</w:t>
      </w:r>
      <w:bookmarkEnd w:id="787"/>
      <w:bookmarkEnd w:id="788"/>
      <w:bookmarkEnd w:id="789"/>
      <w:bookmarkEnd w:id="790"/>
    </w:p>
    <w:p w14:paraId="41F99DC1" w14:textId="165F01CD" w:rsidR="00CB725D" w:rsidRDefault="00CB725D" w:rsidP="00A22FB8">
      <w:r w:rsidRPr="003206E0">
        <w:t>Prosjektskissen</w:t>
      </w:r>
      <w:r>
        <w:t xml:space="preserve"> er vanligvis d</w:t>
      </w:r>
      <w:r w:rsidR="00225CF9">
        <w:softHyphen/>
      </w:r>
      <w:r>
        <w:t xml:space="preserve">et første som skrives om prosjektet. </w:t>
      </w:r>
      <w:r w:rsidR="00B67A02">
        <w:t xml:space="preserve">Når en </w:t>
      </w:r>
      <w:r>
        <w:t xml:space="preserve">oppdragsgiver </w:t>
      </w:r>
      <w:r w:rsidR="00333FB3">
        <w:t>er</w:t>
      </w:r>
      <w:r>
        <w:t xml:space="preserve"> interessert i å gi dere et prosjekt,</w:t>
      </w:r>
      <w:r w:rsidR="00B67A02">
        <w:t xml:space="preserve"> blir neste skritt å</w:t>
      </w:r>
      <w:r>
        <w:t xml:space="preserve"> define</w:t>
      </w:r>
      <w:r w:rsidR="00C972B4">
        <w:t xml:space="preserve">re prosjektet </w:t>
      </w:r>
      <w:r>
        <w:t xml:space="preserve">så presist </w:t>
      </w:r>
      <w:r w:rsidR="00C972B4">
        <w:t xml:space="preserve">som mulig slik at både dere og </w:t>
      </w:r>
      <w:r w:rsidR="00442C5F">
        <w:t>I</w:t>
      </w:r>
      <w:r w:rsidR="00C972B4">
        <w:t>nstitutt</w:t>
      </w:r>
      <w:r w:rsidR="00093802">
        <w:t xml:space="preserve"> </w:t>
      </w:r>
      <w:r w:rsidR="00442C5F">
        <w:t>for informasjonsteknologi (heretter instituttet)</w:t>
      </w:r>
      <w:r w:rsidR="00C972B4">
        <w:t xml:space="preserve"> kan ta stilling </w:t>
      </w:r>
      <w:r>
        <w:t>til om dette er e</w:t>
      </w:r>
      <w:r w:rsidR="00BC5685">
        <w:t xml:space="preserve">n </w:t>
      </w:r>
      <w:r>
        <w:t xml:space="preserve">passende </w:t>
      </w:r>
      <w:r w:rsidR="00C972B4">
        <w:t>bachelor</w:t>
      </w:r>
      <w:r w:rsidR="00BC5685">
        <w:t>oppgave</w:t>
      </w:r>
      <w:r w:rsidR="00C972B4">
        <w:t>.</w:t>
      </w:r>
      <w:r>
        <w:t xml:space="preserve"> Prosjektskissen skal være et vedlegg til samarbeidsavtalen </w:t>
      </w:r>
      <w:r w:rsidR="00C66C75">
        <w:t xml:space="preserve">som inngås </w:t>
      </w:r>
      <w:r>
        <w:t>mellom oppdragsgiver og</w:t>
      </w:r>
      <w:r w:rsidR="0029485B" w:rsidDel="0029485B">
        <w:t xml:space="preserve"> </w:t>
      </w:r>
      <w:proofErr w:type="spellStart"/>
      <w:r w:rsidR="0029485B">
        <w:t>OsloMet</w:t>
      </w:r>
      <w:proofErr w:type="spellEnd"/>
      <w:r w:rsidR="00C66C75">
        <w:t>.</w:t>
      </w:r>
    </w:p>
    <w:p w14:paraId="2025D181" w14:textId="77777777" w:rsidR="00CB725D" w:rsidRDefault="00CB725D" w:rsidP="00A22FB8"/>
    <w:p w14:paraId="65E2F3EA" w14:textId="77777777" w:rsidR="00CB725D" w:rsidRDefault="00CB725D" w:rsidP="00A22FB8">
      <w:r>
        <w:t xml:space="preserve"> Prosjektskissen skal inneholde følgende elementer:</w:t>
      </w:r>
    </w:p>
    <w:p w14:paraId="4EB43EBC" w14:textId="77777777" w:rsidR="00CB725D" w:rsidRDefault="00CB725D" w:rsidP="00A22FB8"/>
    <w:p w14:paraId="73D78D42" w14:textId="12AC6E31" w:rsidR="00CB725D" w:rsidRDefault="00CB725D" w:rsidP="00A22FB8">
      <w:pPr>
        <w:numPr>
          <w:ilvl w:val="0"/>
          <w:numId w:val="3"/>
        </w:numPr>
      </w:pPr>
      <w:r>
        <w:t>Overskrift som sier at dette er e</w:t>
      </w:r>
      <w:r w:rsidR="001C0DF4">
        <w:t xml:space="preserve">n bacheloroppgave </w:t>
      </w:r>
      <w:r w:rsidR="00F41961">
        <w:t>ved</w:t>
      </w:r>
      <w:r w:rsidR="001C0DF4">
        <w:t xml:space="preserve"> </w:t>
      </w:r>
      <w:r w:rsidR="00EC4B90">
        <w:t>I</w:t>
      </w:r>
      <w:r w:rsidR="001C0DF4">
        <w:t>nstitutt for</w:t>
      </w:r>
      <w:r w:rsidR="00F41961">
        <w:t xml:space="preserve"> </w:t>
      </w:r>
      <w:r>
        <w:t>informasjonsteknologi</w:t>
      </w:r>
      <w:r w:rsidR="004372AA">
        <w:t xml:space="preserve">, </w:t>
      </w:r>
      <w:proofErr w:type="spellStart"/>
      <w:r>
        <w:t>Oslo</w:t>
      </w:r>
      <w:r w:rsidR="00F41961">
        <w:t>Met</w:t>
      </w:r>
      <w:proofErr w:type="spellEnd"/>
      <w:r>
        <w:t xml:space="preserve">, </w:t>
      </w:r>
      <w:r w:rsidR="00EC4B90">
        <w:t>og hvilket semester</w:t>
      </w:r>
    </w:p>
    <w:p w14:paraId="2F530A73" w14:textId="05867459" w:rsidR="00CB725D" w:rsidRDefault="00CB725D" w:rsidP="00A22FB8">
      <w:pPr>
        <w:numPr>
          <w:ilvl w:val="0"/>
          <w:numId w:val="3"/>
        </w:numPr>
      </w:pPr>
      <w:r>
        <w:t>Foreløpig tittel på prosjektet</w:t>
      </w:r>
    </w:p>
    <w:p w14:paraId="1FC49FCB" w14:textId="128B7406" w:rsidR="00CB725D" w:rsidRDefault="00CB725D" w:rsidP="00A22FB8">
      <w:pPr>
        <w:numPr>
          <w:ilvl w:val="0"/>
          <w:numId w:val="3"/>
        </w:numPr>
      </w:pPr>
      <w:r>
        <w:t xml:space="preserve">Navn på medlemmene i </w:t>
      </w:r>
      <w:r w:rsidR="006066EF">
        <w:t>bachelorgruppa</w:t>
      </w:r>
      <w:r w:rsidR="005A26C2">
        <w:t xml:space="preserve"> samt gruppenummer</w:t>
      </w:r>
    </w:p>
    <w:p w14:paraId="5532E332" w14:textId="145CC201" w:rsidR="00CB725D" w:rsidRDefault="00CB725D" w:rsidP="00A22FB8">
      <w:pPr>
        <w:numPr>
          <w:ilvl w:val="0"/>
          <w:numId w:val="3"/>
        </w:numPr>
      </w:pPr>
      <w:r>
        <w:t xml:space="preserve">Navn og øvrige </w:t>
      </w:r>
      <w:r w:rsidR="004518BC">
        <w:t>informasjon</w:t>
      </w:r>
      <w:r>
        <w:t xml:space="preserve"> (adresse, tlf.</w:t>
      </w:r>
      <w:r w:rsidR="00F41961">
        <w:t xml:space="preserve"> </w:t>
      </w:r>
      <w:r w:rsidR="00395B81">
        <w:t>o</w:t>
      </w:r>
      <w:r>
        <w:t>sv</w:t>
      </w:r>
      <w:r w:rsidR="00395B81">
        <w:t>.)</w:t>
      </w:r>
      <w:r w:rsidR="00F41961">
        <w:t xml:space="preserve"> </w:t>
      </w:r>
      <w:r w:rsidR="00C66C75">
        <w:t>for</w:t>
      </w:r>
      <w:r>
        <w:t xml:space="preserve"> oppdragsgiver</w:t>
      </w:r>
    </w:p>
    <w:p w14:paraId="1C42D4B3" w14:textId="639B0A0C" w:rsidR="00CB725D" w:rsidRDefault="00CB725D" w:rsidP="00A22FB8">
      <w:pPr>
        <w:numPr>
          <w:ilvl w:val="0"/>
          <w:numId w:val="3"/>
        </w:numPr>
      </w:pPr>
      <w:r>
        <w:t xml:space="preserve">Navn og øvrige </w:t>
      </w:r>
      <w:r w:rsidR="004518BC">
        <w:t xml:space="preserve">informasjon </w:t>
      </w:r>
      <w:r>
        <w:t>(tlf., stilling osv.) på kont</w:t>
      </w:r>
      <w:r w:rsidR="00395B81">
        <w:t>akt</w:t>
      </w:r>
      <w:r>
        <w:t>person</w:t>
      </w:r>
      <w:r w:rsidR="00BB1CDE">
        <w:t>(</w:t>
      </w:r>
      <w:r>
        <w:t>er</w:t>
      </w:r>
      <w:r w:rsidR="00BB1CDE">
        <w:t>)</w:t>
      </w:r>
      <w:r>
        <w:t xml:space="preserve"> hos oppdragsgiver</w:t>
      </w:r>
    </w:p>
    <w:p w14:paraId="4AE6A135" w14:textId="4DDD5B75" w:rsidR="00CB725D" w:rsidRDefault="00CB725D" w:rsidP="00A22FB8">
      <w:pPr>
        <w:numPr>
          <w:ilvl w:val="0"/>
          <w:numId w:val="3"/>
        </w:numPr>
      </w:pPr>
      <w:r>
        <w:t>Beskrivelse/skisse av prosjektet</w:t>
      </w:r>
    </w:p>
    <w:p w14:paraId="0CC3415A" w14:textId="2FFDFD24" w:rsidR="00CB725D" w:rsidRDefault="48DD3DAF" w:rsidP="00BB1CDE">
      <w:pPr>
        <w:pStyle w:val="ListParagraph"/>
        <w:numPr>
          <w:ilvl w:val="0"/>
          <w:numId w:val="23"/>
        </w:numPr>
      </w:pPr>
      <w:r>
        <w:t xml:space="preserve">Skissen skal inneholde en kort presentasjon av oppdragsgiver, av prosjektets plass i oppdragsgivers virksomhet og en </w:t>
      </w:r>
      <w:r w:rsidR="005A26C2">
        <w:t xml:space="preserve">kortfattet </w:t>
      </w:r>
      <w:r>
        <w:t>beskrivelse av prosjektet selv. Hvis det allerede nå eksisterer krav til maskinplattform, dataverktøy el</w:t>
      </w:r>
      <w:r w:rsidR="5B1EA9C5">
        <w:t>.</w:t>
      </w:r>
      <w:r w:rsidR="0D3C7727">
        <w:t xml:space="preserve"> </w:t>
      </w:r>
      <w:r>
        <w:t>l., så få med det</w:t>
      </w:r>
      <w:r w:rsidR="00212D95">
        <w:t>.</w:t>
      </w:r>
    </w:p>
    <w:p w14:paraId="39AEDE08" w14:textId="77777777" w:rsidR="00CB725D" w:rsidRDefault="00CB725D" w:rsidP="00A22FB8">
      <w:pPr>
        <w:ind w:left="705"/>
      </w:pPr>
    </w:p>
    <w:p w14:paraId="0488A590" w14:textId="6B6025C9" w:rsidR="00CF6D70" w:rsidRDefault="48DD3DAF" w:rsidP="00A22FB8">
      <w:r>
        <w:t xml:space="preserve">Prosjektskissen skal </w:t>
      </w:r>
      <w:r w:rsidR="5B1EA9C5">
        <w:t>lever</w:t>
      </w:r>
      <w:r w:rsidR="368967D9">
        <w:t>e</w:t>
      </w:r>
      <w:r w:rsidR="5B1EA9C5">
        <w:t xml:space="preserve">s som et dokument i Word eller </w:t>
      </w:r>
      <w:r w:rsidR="003A745D">
        <w:t>.</w:t>
      </w:r>
      <w:proofErr w:type="spellStart"/>
      <w:r w:rsidR="003A745D">
        <w:t>pdf</w:t>
      </w:r>
      <w:proofErr w:type="spellEnd"/>
      <w:r w:rsidR="5B1EA9C5">
        <w:t xml:space="preserve"> format </w:t>
      </w:r>
      <w:r w:rsidR="003A745D">
        <w:t xml:space="preserve">i </w:t>
      </w:r>
      <w:r w:rsidR="00BB1CDE">
        <w:t>C</w:t>
      </w:r>
      <w:r w:rsidR="003A745D">
        <w:t xml:space="preserve">anvas </w:t>
      </w:r>
      <w:r>
        <w:t xml:space="preserve">og skal ikke være </w:t>
      </w:r>
      <w:r w:rsidR="554D2726">
        <w:t xml:space="preserve">lenger </w:t>
      </w:r>
      <w:r>
        <w:t xml:space="preserve">enn </w:t>
      </w:r>
      <w:r w:rsidR="00BB1CDE">
        <w:t>é</w:t>
      </w:r>
      <w:r>
        <w:t xml:space="preserve">n </w:t>
      </w:r>
      <w:r w:rsidR="00D8496F">
        <w:t>s</w:t>
      </w:r>
      <w:r w:rsidR="58E6370A">
        <w:t>ide</w:t>
      </w:r>
      <w:r w:rsidR="5B1EA9C5">
        <w:t>.</w:t>
      </w:r>
      <w:r w:rsidR="58E6370A">
        <w:t xml:space="preserve"> </w:t>
      </w:r>
    </w:p>
    <w:p w14:paraId="094431D3" w14:textId="77777777" w:rsidR="00F41961" w:rsidRDefault="00F41961" w:rsidP="00A22FB8"/>
    <w:p w14:paraId="3B73CDA5" w14:textId="14A852CF" w:rsidR="00771D18" w:rsidRDefault="00BD1A47" w:rsidP="00A22FB8">
      <w:pPr>
        <w:rPr>
          <w:bCs/>
        </w:rPr>
      </w:pPr>
      <w:r w:rsidRPr="00151600">
        <w:t>Mer</w:t>
      </w:r>
      <w:r w:rsidR="00F41961">
        <w:rPr>
          <w:bCs/>
        </w:rPr>
        <w:t xml:space="preserve"> informasjon om innholdet i Prosjektskissen finner du i </w:t>
      </w:r>
      <w:r w:rsidR="00BB1CDE">
        <w:rPr>
          <w:bCs/>
        </w:rPr>
        <w:t>C</w:t>
      </w:r>
      <w:r w:rsidR="00F41961">
        <w:rPr>
          <w:bCs/>
        </w:rPr>
        <w:t>anvas</w:t>
      </w:r>
      <w:r w:rsidR="00BB1CDE">
        <w:rPr>
          <w:bCs/>
        </w:rPr>
        <w:t>-</w:t>
      </w:r>
      <w:r w:rsidR="00F41961">
        <w:rPr>
          <w:bCs/>
        </w:rPr>
        <w:t>rom</w:t>
      </w:r>
      <w:r w:rsidR="00DA725C">
        <w:rPr>
          <w:bCs/>
        </w:rPr>
        <w:t>met</w:t>
      </w:r>
      <w:r w:rsidR="00F41961">
        <w:rPr>
          <w:bCs/>
        </w:rPr>
        <w:t xml:space="preserve"> til DATA390</w:t>
      </w:r>
      <w:r w:rsidR="004575B2">
        <w:rPr>
          <w:bCs/>
        </w:rPr>
        <w:t>0</w:t>
      </w:r>
      <w:r w:rsidR="00F41961">
        <w:rPr>
          <w:bCs/>
        </w:rPr>
        <w:t xml:space="preserve"> Bachelor</w:t>
      </w:r>
      <w:r w:rsidR="00CE0217">
        <w:rPr>
          <w:bCs/>
        </w:rPr>
        <w:t>oppgave</w:t>
      </w:r>
      <w:r w:rsidR="00F41961">
        <w:rPr>
          <w:bCs/>
        </w:rPr>
        <w:t xml:space="preserve">. </w:t>
      </w:r>
    </w:p>
    <w:p w14:paraId="64A504B0" w14:textId="77777777" w:rsidR="00AA0CF0" w:rsidRDefault="00AA0CF0" w:rsidP="00A22FB8">
      <w:pPr>
        <w:rPr>
          <w:bCs/>
        </w:rPr>
      </w:pPr>
    </w:p>
    <w:p w14:paraId="215E91B7" w14:textId="4CD11311" w:rsidR="003034C3" w:rsidRDefault="004025B1" w:rsidP="00A22FB8">
      <w:pPr>
        <w:pStyle w:val="Heading2"/>
      </w:pPr>
      <w:bookmarkStart w:id="791" w:name="_Toc153072228"/>
      <w:r>
        <w:t xml:space="preserve"> </w:t>
      </w:r>
      <w:bookmarkStart w:id="792" w:name="_Toc119509094"/>
      <w:bookmarkStart w:id="793" w:name="_Toc124422681"/>
      <w:bookmarkStart w:id="794" w:name="_Toc158638766"/>
      <w:r w:rsidR="003034C3">
        <w:t>Prosjektdagbok</w:t>
      </w:r>
      <w:bookmarkEnd w:id="791"/>
      <w:bookmarkEnd w:id="792"/>
      <w:bookmarkEnd w:id="793"/>
      <w:bookmarkEnd w:id="794"/>
    </w:p>
    <w:p w14:paraId="4408E59C" w14:textId="6CC424B8" w:rsidR="009C7420" w:rsidRDefault="698ACB16" w:rsidP="00A22FB8">
      <w:r>
        <w:t>E</w:t>
      </w:r>
      <w:r w:rsidR="189BC8CE">
        <w:t xml:space="preserve">n prosjektdagbok kan være et </w:t>
      </w:r>
      <w:r w:rsidR="316E7D0D">
        <w:t>viktig</w:t>
      </w:r>
      <w:r>
        <w:t xml:space="preserve"> hjelpemiddel i </w:t>
      </w:r>
      <w:r w:rsidR="7F8C948D">
        <w:t>prosjektarbeidet</w:t>
      </w:r>
      <w:r w:rsidR="00537D21">
        <w:t xml:space="preserve"> og </w:t>
      </w:r>
      <w:r>
        <w:t xml:space="preserve">bør føres fra første stund. </w:t>
      </w:r>
      <w:r w:rsidR="6087FA5A">
        <w:t>Den er nødvendig til en rekke nyttige formål:</w:t>
      </w:r>
      <w:r w:rsidR="369B8D48">
        <w:t xml:space="preserve"> </w:t>
      </w:r>
    </w:p>
    <w:p w14:paraId="245D5A21" w14:textId="77777777" w:rsidR="009C7420" w:rsidRDefault="009C7420" w:rsidP="00A22FB8"/>
    <w:p w14:paraId="2C577044" w14:textId="74952514" w:rsidR="00150746" w:rsidRDefault="0059145E" w:rsidP="00A22FB8">
      <w:pPr>
        <w:numPr>
          <w:ilvl w:val="0"/>
          <w:numId w:val="4"/>
        </w:numPr>
      </w:pPr>
      <w:r>
        <w:t>T</w:t>
      </w:r>
      <w:r w:rsidR="009C7420">
        <w:t>il å huske inngåtte avtaler</w:t>
      </w:r>
      <w:r w:rsidR="00150746">
        <w:t xml:space="preserve"> </w:t>
      </w:r>
      <w:r w:rsidR="00C45586">
        <w:t xml:space="preserve">og fullføre planer </w:t>
      </w:r>
      <w:r w:rsidR="00150746">
        <w:t>inn</w:t>
      </w:r>
      <w:r w:rsidR="00942288">
        <w:t>e</w:t>
      </w:r>
      <w:r w:rsidR="00150746">
        <w:t>nfor prosjektperioden</w:t>
      </w:r>
    </w:p>
    <w:p w14:paraId="4BCEFE1E" w14:textId="15A5FD0D" w:rsidR="00150746" w:rsidRDefault="00FE0B31" w:rsidP="00A22FB8">
      <w:pPr>
        <w:numPr>
          <w:ilvl w:val="0"/>
          <w:numId w:val="4"/>
        </w:numPr>
      </w:pPr>
      <w:r>
        <w:t xml:space="preserve">Det er enklere å </w:t>
      </w:r>
      <w:r w:rsidR="00150746">
        <w:t xml:space="preserve">skrive en prosessbeskrivelse ut fra nøyaktige notater </w:t>
      </w:r>
    </w:p>
    <w:p w14:paraId="5EF79C0A" w14:textId="1BE99B6A" w:rsidR="009C7420" w:rsidRDefault="0059145E" w:rsidP="00A22FB8">
      <w:pPr>
        <w:numPr>
          <w:ilvl w:val="0"/>
          <w:numId w:val="4"/>
        </w:numPr>
      </w:pPr>
      <w:r>
        <w:t>T</w:t>
      </w:r>
      <w:r w:rsidR="009C7420">
        <w:t>il å huske problemer og hvordan de ble løst</w:t>
      </w:r>
      <w:r w:rsidR="00FE0B31">
        <w:t>. Dette er</w:t>
      </w:r>
      <w:r w:rsidR="005D0518">
        <w:t xml:space="preserve"> </w:t>
      </w:r>
      <w:r w:rsidR="00150746">
        <w:t>viktig for å skrive en god prosessrapport</w:t>
      </w:r>
    </w:p>
    <w:p w14:paraId="5C2A0EFD" w14:textId="6BFBF41E" w:rsidR="00C66C75" w:rsidRDefault="009C7420" w:rsidP="00A22FB8">
      <w:pPr>
        <w:numPr>
          <w:ilvl w:val="0"/>
          <w:numId w:val="4"/>
        </w:numPr>
      </w:pPr>
      <w:r>
        <w:t>Dokumentasjon for hva som er gjort og av hvem</w:t>
      </w:r>
      <w:r w:rsidR="006F0042">
        <w:t xml:space="preserve">. </w:t>
      </w:r>
      <w:r w:rsidR="0075241D">
        <w:t>Det kan være v</w:t>
      </w:r>
      <w:r w:rsidR="00150746">
        <w:t>iktig hvis dere skulle bli uenige om deltagelse i gruppa</w:t>
      </w:r>
      <w:r w:rsidR="005D0518">
        <w:t>.</w:t>
      </w:r>
      <w:r w:rsidR="00150746">
        <w:t xml:space="preserve"> </w:t>
      </w:r>
    </w:p>
    <w:p w14:paraId="6012B5FE" w14:textId="44675546" w:rsidR="0030539B" w:rsidRDefault="0030539B" w:rsidP="00A22FB8"/>
    <w:p w14:paraId="68411324" w14:textId="1016BDE0" w:rsidR="0030539B" w:rsidRDefault="73D8786D" w:rsidP="00A22FB8">
      <w:r>
        <w:t>Det finnes forskjellige løsninger til prosjektdagbøker</w:t>
      </w:r>
      <w:r w:rsidR="3122EB17">
        <w:t xml:space="preserve"> og det kan være lurt å sette seg inn i de</w:t>
      </w:r>
      <w:r w:rsidR="14479B46">
        <w:t xml:space="preserve"> </w:t>
      </w:r>
      <w:r w:rsidR="3122EB17">
        <w:t xml:space="preserve">forskjellige </w:t>
      </w:r>
      <w:r w:rsidR="382843BA">
        <w:t xml:space="preserve">smidige metodene, </w:t>
      </w:r>
      <w:r w:rsidR="2DF21E58">
        <w:t>for</w:t>
      </w:r>
      <w:r w:rsidR="382843BA">
        <w:t xml:space="preserve"> eksempel </w:t>
      </w:r>
      <w:proofErr w:type="spellStart"/>
      <w:r w:rsidR="5318AFD5">
        <w:t>S</w:t>
      </w:r>
      <w:r w:rsidR="382843BA">
        <w:t>crum</w:t>
      </w:r>
      <w:proofErr w:type="spellEnd"/>
      <w:r w:rsidR="382843BA">
        <w:t xml:space="preserve"> eller </w:t>
      </w:r>
      <w:proofErr w:type="spellStart"/>
      <w:r w:rsidR="382843BA">
        <w:t>kanban</w:t>
      </w:r>
      <w:proofErr w:type="spellEnd"/>
      <w:r w:rsidR="00325CDC">
        <w:t>.</w:t>
      </w:r>
      <w:r w:rsidR="005D0518">
        <w:t xml:space="preserve"> </w:t>
      </w:r>
      <w:r w:rsidR="3B5AC427">
        <w:t xml:space="preserve">Målet med en prosjektdagbok, uansett </w:t>
      </w:r>
      <w:r w:rsidR="53B5420C">
        <w:t>hvilken løsning</w:t>
      </w:r>
      <w:r w:rsidR="5E3CF304">
        <w:t xml:space="preserve"> gruppen velger, </w:t>
      </w:r>
      <w:r w:rsidR="3B5AC427">
        <w:t xml:space="preserve">er </w:t>
      </w:r>
      <w:r w:rsidR="53B5420C">
        <w:t xml:space="preserve">å </w:t>
      </w:r>
      <w:r w:rsidR="3B5AC427">
        <w:t xml:space="preserve">finne en oversiktlig måte </w:t>
      </w:r>
      <w:r w:rsidR="4FD833DB">
        <w:t xml:space="preserve">for å notere </w:t>
      </w:r>
      <w:r w:rsidR="5222AF63">
        <w:t xml:space="preserve">resultater fra møter, </w:t>
      </w:r>
      <w:r w:rsidR="6D0D432D">
        <w:t>beslutninger om arbeidsmåte og arbeidsfordeling,</w:t>
      </w:r>
      <w:r w:rsidR="7A459F32">
        <w:t xml:space="preserve"> </w:t>
      </w:r>
      <w:r w:rsidR="7734AE75">
        <w:t xml:space="preserve">avtaler med kontakter, avtalt arbeidsfordeling, </w:t>
      </w:r>
      <w:r w:rsidR="6D0D432D">
        <w:t xml:space="preserve">arbeid som er fullført, </w:t>
      </w:r>
      <w:r w:rsidR="5222AF63">
        <w:t xml:space="preserve">hvem som har utført arbeidet, når det ble utført, </w:t>
      </w:r>
      <w:r w:rsidR="7A459F32">
        <w:t xml:space="preserve">problemer som </w:t>
      </w:r>
      <w:r w:rsidR="6D0D432D">
        <w:t xml:space="preserve">har oppstått </w:t>
      </w:r>
      <w:r w:rsidR="16172A23">
        <w:t>og hvordan de ble løst</w:t>
      </w:r>
      <w:r w:rsidR="7A459F32">
        <w:t>, m</w:t>
      </w:r>
      <w:r w:rsidR="16172A23">
        <w:t>ile</w:t>
      </w:r>
      <w:r w:rsidR="7A459F32">
        <w:t>pæler, viktige data om avtale</w:t>
      </w:r>
      <w:r w:rsidR="6D0D432D">
        <w:t>r og avtalepartnere,</w:t>
      </w:r>
      <w:r w:rsidR="7A459F32">
        <w:t xml:space="preserve"> osv.</w:t>
      </w:r>
      <w:r w:rsidR="75155A5F">
        <w:t xml:space="preserve"> </w:t>
      </w:r>
    </w:p>
    <w:p w14:paraId="238834AE" w14:textId="77777777" w:rsidR="0030539B" w:rsidRDefault="0030539B" w:rsidP="00A22FB8"/>
    <w:p w14:paraId="33E04923" w14:textId="4D467B1F" w:rsidR="003375AF" w:rsidRDefault="37D8D246" w:rsidP="00A22FB8">
      <w:r>
        <w:lastRenderedPageBreak/>
        <w:t xml:space="preserve">På den måten </w:t>
      </w:r>
      <w:r w:rsidR="300428FB">
        <w:t xml:space="preserve">har dere oversikt over hva dere </w:t>
      </w:r>
      <w:r w:rsidR="00511B3C">
        <w:t>ønsket å gjøre</w:t>
      </w:r>
      <w:r w:rsidR="300428FB">
        <w:t xml:space="preserve">, </w:t>
      </w:r>
      <w:r>
        <w:t>u</w:t>
      </w:r>
      <w:r w:rsidR="12300F67">
        <w:t>tviklingen dag for dag</w:t>
      </w:r>
      <w:r w:rsidR="300428FB">
        <w:t>,</w:t>
      </w:r>
      <w:r w:rsidR="12300F67">
        <w:t xml:space="preserve"> feilslag, testing og resultater</w:t>
      </w:r>
      <w:r>
        <w:t xml:space="preserve">. Når </w:t>
      </w:r>
      <w:r w:rsidR="53F71B3A">
        <w:t xml:space="preserve">dere </w:t>
      </w:r>
      <w:r>
        <w:t xml:space="preserve">til slutt skal skrive prosessdokumentasjon, </w:t>
      </w:r>
      <w:r w:rsidR="639CF9FC">
        <w:t xml:space="preserve">har </w:t>
      </w:r>
      <w:r w:rsidR="53F71B3A">
        <w:t>dere</w:t>
      </w:r>
      <w:r w:rsidR="639CF9FC">
        <w:t xml:space="preserve"> alt dette samlet og kan </w:t>
      </w:r>
      <w:r w:rsidR="45F3DE96">
        <w:t>lettere se helheten</w:t>
      </w:r>
      <w:r w:rsidR="639CF9FC">
        <w:t>. H</w:t>
      </w:r>
      <w:r w:rsidR="7709A6C5">
        <w:t xml:space="preserve">va var hovedtrekkene i </w:t>
      </w:r>
      <w:r w:rsidR="639CF9FC">
        <w:t>utviklingen, hva var de viktigste ideene, hva var de van</w:t>
      </w:r>
      <w:r w:rsidR="087E1D17">
        <w:t>s</w:t>
      </w:r>
      <w:r w:rsidR="639CF9FC">
        <w:t xml:space="preserve">keligste problemene? </w:t>
      </w:r>
      <w:r w:rsidR="53F71B3A">
        <w:t xml:space="preserve">Dere </w:t>
      </w:r>
      <w:r w:rsidR="12300F67">
        <w:t>kan se hvilke avtaler som ble gjort</w:t>
      </w:r>
      <w:r w:rsidR="639CF9FC">
        <w:t xml:space="preserve"> og hvordan </w:t>
      </w:r>
      <w:r w:rsidR="087E1D17">
        <w:t>de ble fulgt opp.</w:t>
      </w:r>
      <w:r w:rsidR="04403E1C">
        <w:t xml:space="preserve"> </w:t>
      </w:r>
      <w:r w:rsidR="639CF9FC">
        <w:t xml:space="preserve">Ikke minst er </w:t>
      </w:r>
      <w:r w:rsidR="087E1D17">
        <w:t xml:space="preserve">det viktig med en </w:t>
      </w:r>
      <w:r w:rsidR="3E93BF38">
        <w:t xml:space="preserve">presis </w:t>
      </w:r>
      <w:r w:rsidR="639CF9FC">
        <w:t>beskrivelse av problemer</w:t>
      </w:r>
      <w:r w:rsidR="53F71B3A">
        <w:t xml:space="preserve"> som oppsto og hvordan de ble løst. </w:t>
      </w:r>
      <w:r w:rsidR="087E1D17">
        <w:t>Dette viser kreativitet</w:t>
      </w:r>
      <w:r w:rsidR="53F71B3A">
        <w:t>, selvstendighet</w:t>
      </w:r>
      <w:r w:rsidR="087E1D17">
        <w:t xml:space="preserve"> og </w:t>
      </w:r>
      <w:r w:rsidR="00451464">
        <w:t xml:space="preserve">evne til å løse evt. problemer </w:t>
      </w:r>
      <w:r w:rsidR="00692AE8">
        <w:t xml:space="preserve">innad i gruppen. </w:t>
      </w:r>
      <w:r w:rsidR="53F71B3A">
        <w:t>Det</w:t>
      </w:r>
      <w:r w:rsidR="087E1D17">
        <w:t xml:space="preserve"> </w:t>
      </w:r>
      <w:r w:rsidR="00C133FA">
        <w:t>legger</w:t>
      </w:r>
      <w:r w:rsidR="58AA2E9C">
        <w:t xml:space="preserve"> sensor </w:t>
      </w:r>
      <w:r w:rsidR="00C133FA">
        <w:t xml:space="preserve">ofte </w:t>
      </w:r>
      <w:r w:rsidR="58AA2E9C">
        <w:t>merke til.</w:t>
      </w:r>
    </w:p>
    <w:p w14:paraId="393466D6" w14:textId="77777777" w:rsidR="00CC0782" w:rsidRPr="00151600" w:rsidRDefault="00CC0782" w:rsidP="00A22FB8">
      <w:pPr>
        <w:rPr>
          <w:b/>
          <w:bCs/>
        </w:rPr>
      </w:pPr>
    </w:p>
    <w:p w14:paraId="21B93C65" w14:textId="4DD13C85" w:rsidR="00F91C36" w:rsidRDefault="009C6B1E" w:rsidP="00A22FB8">
      <w:pPr>
        <w:pStyle w:val="Heading2"/>
      </w:pPr>
      <w:bookmarkStart w:id="795" w:name="_Toc118908343"/>
      <w:bookmarkStart w:id="796" w:name="_Toc118915233"/>
      <w:bookmarkStart w:id="797" w:name="_Toc118991019"/>
      <w:bookmarkStart w:id="798" w:name="_Toc119003969"/>
      <w:bookmarkStart w:id="799" w:name="_Toc119004062"/>
      <w:bookmarkStart w:id="800" w:name="_Toc119509095"/>
      <w:bookmarkStart w:id="801" w:name="_Toc119512925"/>
      <w:bookmarkStart w:id="802" w:name="_Toc119513129"/>
      <w:bookmarkStart w:id="803" w:name="_Toc119513220"/>
      <w:bookmarkStart w:id="804" w:name="_Toc119513322"/>
      <w:bookmarkStart w:id="805" w:name="_Toc119513413"/>
      <w:bookmarkStart w:id="806" w:name="_Toc119513504"/>
      <w:bookmarkStart w:id="807" w:name="_Toc119513595"/>
      <w:bookmarkStart w:id="808" w:name="_Toc119513697"/>
      <w:bookmarkStart w:id="809" w:name="_Toc119513794"/>
      <w:bookmarkStart w:id="810" w:name="_Toc119513938"/>
      <w:bookmarkStart w:id="811" w:name="_Toc119514070"/>
      <w:bookmarkStart w:id="812" w:name="_Toc119514191"/>
      <w:bookmarkStart w:id="813" w:name="_Toc119514312"/>
      <w:bookmarkStart w:id="814" w:name="_Toc118908344"/>
      <w:bookmarkStart w:id="815" w:name="_Toc118915234"/>
      <w:bookmarkStart w:id="816" w:name="_Toc118991020"/>
      <w:bookmarkStart w:id="817" w:name="_Toc119003970"/>
      <w:bookmarkStart w:id="818" w:name="_Toc119004063"/>
      <w:bookmarkStart w:id="819" w:name="_Toc119509096"/>
      <w:bookmarkStart w:id="820" w:name="_Toc119512926"/>
      <w:bookmarkStart w:id="821" w:name="_Toc119513130"/>
      <w:bookmarkStart w:id="822" w:name="_Toc119513221"/>
      <w:bookmarkStart w:id="823" w:name="_Toc119513323"/>
      <w:bookmarkStart w:id="824" w:name="_Toc119513414"/>
      <w:bookmarkStart w:id="825" w:name="_Toc119513505"/>
      <w:bookmarkStart w:id="826" w:name="_Toc119513596"/>
      <w:bookmarkStart w:id="827" w:name="_Toc119513698"/>
      <w:bookmarkStart w:id="828" w:name="_Toc119513795"/>
      <w:bookmarkStart w:id="829" w:name="_Toc119513939"/>
      <w:bookmarkStart w:id="830" w:name="_Toc119514071"/>
      <w:bookmarkStart w:id="831" w:name="_Toc119514192"/>
      <w:bookmarkStart w:id="832" w:name="_Toc119514313"/>
      <w:bookmarkStart w:id="833" w:name="_Toc118908345"/>
      <w:bookmarkStart w:id="834" w:name="_Toc118915235"/>
      <w:bookmarkStart w:id="835" w:name="_Toc118991021"/>
      <w:bookmarkStart w:id="836" w:name="_Toc119003971"/>
      <w:bookmarkStart w:id="837" w:name="_Toc119004064"/>
      <w:bookmarkStart w:id="838" w:name="_Toc119509097"/>
      <w:bookmarkStart w:id="839" w:name="_Toc119512927"/>
      <w:bookmarkStart w:id="840" w:name="_Toc119513131"/>
      <w:bookmarkStart w:id="841" w:name="_Toc119513222"/>
      <w:bookmarkStart w:id="842" w:name="_Toc119513324"/>
      <w:bookmarkStart w:id="843" w:name="_Toc119513415"/>
      <w:bookmarkStart w:id="844" w:name="_Toc119513506"/>
      <w:bookmarkStart w:id="845" w:name="_Toc119513597"/>
      <w:bookmarkStart w:id="846" w:name="_Toc119513699"/>
      <w:bookmarkStart w:id="847" w:name="_Toc119513796"/>
      <w:bookmarkStart w:id="848" w:name="_Toc119513940"/>
      <w:bookmarkStart w:id="849" w:name="_Toc119514072"/>
      <w:bookmarkStart w:id="850" w:name="_Toc119514193"/>
      <w:bookmarkStart w:id="851" w:name="_Toc119514314"/>
      <w:bookmarkStart w:id="852" w:name="_Toc118908346"/>
      <w:bookmarkStart w:id="853" w:name="_Toc118915236"/>
      <w:bookmarkStart w:id="854" w:name="_Toc118991022"/>
      <w:bookmarkStart w:id="855" w:name="_Toc119003972"/>
      <w:bookmarkStart w:id="856" w:name="_Toc119004065"/>
      <w:bookmarkStart w:id="857" w:name="_Toc119509098"/>
      <w:bookmarkStart w:id="858" w:name="_Toc119512928"/>
      <w:bookmarkStart w:id="859" w:name="_Toc119513132"/>
      <w:bookmarkStart w:id="860" w:name="_Toc119513223"/>
      <w:bookmarkStart w:id="861" w:name="_Toc119513325"/>
      <w:bookmarkStart w:id="862" w:name="_Toc119513416"/>
      <w:bookmarkStart w:id="863" w:name="_Toc119513507"/>
      <w:bookmarkStart w:id="864" w:name="_Toc119513598"/>
      <w:bookmarkStart w:id="865" w:name="_Toc119513700"/>
      <w:bookmarkStart w:id="866" w:name="_Toc119513797"/>
      <w:bookmarkStart w:id="867" w:name="_Toc119513941"/>
      <w:bookmarkStart w:id="868" w:name="_Toc119514073"/>
      <w:bookmarkStart w:id="869" w:name="_Toc119514194"/>
      <w:bookmarkStart w:id="870" w:name="_Toc119514315"/>
      <w:bookmarkStart w:id="871" w:name="_Toc118908347"/>
      <w:bookmarkStart w:id="872" w:name="_Toc118915237"/>
      <w:bookmarkStart w:id="873" w:name="_Toc118991023"/>
      <w:bookmarkStart w:id="874" w:name="_Toc119003973"/>
      <w:bookmarkStart w:id="875" w:name="_Toc119004066"/>
      <w:bookmarkStart w:id="876" w:name="_Toc119509099"/>
      <w:bookmarkStart w:id="877" w:name="_Toc119512929"/>
      <w:bookmarkStart w:id="878" w:name="_Toc119513133"/>
      <w:bookmarkStart w:id="879" w:name="_Toc119513224"/>
      <w:bookmarkStart w:id="880" w:name="_Toc119513326"/>
      <w:bookmarkStart w:id="881" w:name="_Toc119513417"/>
      <w:bookmarkStart w:id="882" w:name="_Toc119513508"/>
      <w:bookmarkStart w:id="883" w:name="_Toc119513599"/>
      <w:bookmarkStart w:id="884" w:name="_Toc119513701"/>
      <w:bookmarkStart w:id="885" w:name="_Toc119513798"/>
      <w:bookmarkStart w:id="886" w:name="_Toc119513942"/>
      <w:bookmarkStart w:id="887" w:name="_Toc119514074"/>
      <w:bookmarkStart w:id="888" w:name="_Toc119514195"/>
      <w:bookmarkStart w:id="889" w:name="_Toc119514316"/>
      <w:bookmarkStart w:id="890" w:name="_Toc121718387"/>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r>
        <w:t xml:space="preserve"> </w:t>
      </w:r>
      <w:bookmarkStart w:id="891" w:name="_Toc153072229"/>
      <w:bookmarkStart w:id="892" w:name="_Toc119509100"/>
      <w:bookmarkStart w:id="893" w:name="_Toc124422682"/>
      <w:bookmarkStart w:id="894" w:name="_Toc158638767"/>
      <w:r w:rsidR="00F91C36" w:rsidRPr="00F91C36">
        <w:t>Forprosjektrapporten</w:t>
      </w:r>
      <w:bookmarkEnd w:id="890"/>
      <w:bookmarkEnd w:id="891"/>
      <w:bookmarkEnd w:id="892"/>
      <w:bookmarkEnd w:id="893"/>
      <w:bookmarkEnd w:id="894"/>
    </w:p>
    <w:p w14:paraId="5A4EA46A" w14:textId="63BA6352" w:rsidR="00F91C36" w:rsidRDefault="00F91C36" w:rsidP="00A22FB8">
      <w:r>
        <w:t>Når prosjektskisse</w:t>
      </w:r>
      <w:r w:rsidR="0001534D">
        <w:t>n</w:t>
      </w:r>
      <w:r>
        <w:t xml:space="preserve"> </w:t>
      </w:r>
      <w:r w:rsidR="002E7F38">
        <w:t>er</w:t>
      </w:r>
      <w:r w:rsidR="0001534D">
        <w:t xml:space="preserve"> </w:t>
      </w:r>
      <w:r>
        <w:t>godkjent, kan arbeidet begynne for alvor</w:t>
      </w:r>
      <w:r w:rsidR="003C760A">
        <w:t xml:space="preserve">. </w:t>
      </w:r>
      <w:r w:rsidR="00071D35">
        <w:t xml:space="preserve">Dere </w:t>
      </w:r>
      <w:r w:rsidR="00476721">
        <w:t xml:space="preserve">må </w:t>
      </w:r>
      <w:r w:rsidR="00071D35">
        <w:t xml:space="preserve">først </w:t>
      </w:r>
      <w:r w:rsidR="00476721">
        <w:t xml:space="preserve">foreta en analyse av hva som skal gjøres og </w:t>
      </w:r>
      <w:r>
        <w:t xml:space="preserve">avgrense oppgaven mer presist. </w:t>
      </w:r>
      <w:r w:rsidR="003C760A">
        <w:t xml:space="preserve">Dette </w:t>
      </w:r>
      <w:r w:rsidR="0007081A">
        <w:t xml:space="preserve">arbeidet </w:t>
      </w:r>
      <w:r w:rsidR="00B741BF">
        <w:t xml:space="preserve">gjøres i forprosjektperioden, </w:t>
      </w:r>
      <w:r w:rsidR="003C760A">
        <w:t>i samarbeid med intern og ekstern veileder</w:t>
      </w:r>
      <w:r w:rsidR="009F1A2B">
        <w:t xml:space="preserve"> – men må gjerne starte før intern veileder er tildelt</w:t>
      </w:r>
      <w:r w:rsidR="003C760A">
        <w:t xml:space="preserve">. </w:t>
      </w:r>
      <w:r w:rsidR="00A765EE">
        <w:t>H</w:t>
      </w:r>
      <w:r>
        <w:t xml:space="preserve">vilke elementer bør </w:t>
      </w:r>
      <w:r w:rsidR="00A765EE">
        <w:t xml:space="preserve">oppgaven </w:t>
      </w:r>
      <w:r>
        <w:t>inneholde</w:t>
      </w:r>
      <w:r w:rsidR="00A765EE">
        <w:t>?</w:t>
      </w:r>
      <w:r>
        <w:t xml:space="preserve"> </w:t>
      </w:r>
      <w:r w:rsidR="00A765EE">
        <w:t>H</w:t>
      </w:r>
      <w:r>
        <w:t xml:space="preserve">va </w:t>
      </w:r>
      <w:r w:rsidR="00226B1E">
        <w:t xml:space="preserve">det er </w:t>
      </w:r>
      <w:r>
        <w:t xml:space="preserve">mulig </w:t>
      </w:r>
      <w:r w:rsidR="00226B1E">
        <w:t xml:space="preserve">for gruppa </w:t>
      </w:r>
      <w:r>
        <w:t>å rekke</w:t>
      </w:r>
      <w:r w:rsidR="00C569FF">
        <w:t>?</w:t>
      </w:r>
      <w:r w:rsidR="00567810">
        <w:t xml:space="preserve"> Dette er også avhengig av hvor mange studenter som er i gruppen. </w:t>
      </w:r>
      <w:r w:rsidR="0062642A">
        <w:t xml:space="preserve">Avgrensning er like viktig som å fortelle om muligheter: </w:t>
      </w:r>
      <w:r w:rsidR="00C569FF">
        <w:t>H</w:t>
      </w:r>
      <w:r>
        <w:t xml:space="preserve">va </w:t>
      </w:r>
      <w:r w:rsidR="00C569FF">
        <w:t xml:space="preserve">er </w:t>
      </w:r>
      <w:r w:rsidRPr="0062642A">
        <w:rPr>
          <w:i/>
          <w:iCs/>
        </w:rPr>
        <w:t>ikke</w:t>
      </w:r>
      <w:r>
        <w:t xml:space="preserve"> aktuelt</w:t>
      </w:r>
      <w:r w:rsidR="00C569FF">
        <w:t xml:space="preserve"> å ha med i oppgaven?</w:t>
      </w:r>
      <w:r>
        <w:t xml:space="preserve"> Videre må de</w:t>
      </w:r>
      <w:r w:rsidR="00C162B3">
        <w:t>re</w:t>
      </w:r>
      <w:r>
        <w:t xml:space="preserve"> vurdere hvilke andre praktiske eller økonomiske konsekvenser oppgaven innebærer, og ofte </w:t>
      </w:r>
      <w:r w:rsidR="0062642A">
        <w:t>–</w:t>
      </w:r>
      <w:r>
        <w:t xml:space="preserve"> hvis dette ikke er gitt som en del av rammebetingelsene </w:t>
      </w:r>
      <w:r w:rsidR="000211E6">
        <w:t>–</w:t>
      </w:r>
      <w:r>
        <w:t xml:space="preserve"> hvilke dataverktøy som skal brukes.</w:t>
      </w:r>
      <w:r w:rsidR="002209CC">
        <w:t xml:space="preserve"> Forprosjekt</w:t>
      </w:r>
      <w:r w:rsidR="005B3438">
        <w:t xml:space="preserve">perioden er en planleggingsfase og dere vil nå </w:t>
      </w:r>
      <w:r w:rsidR="00C71C0E">
        <w:t>legge grunnlaget for</w:t>
      </w:r>
      <w:r w:rsidR="003E307C">
        <w:t xml:space="preserve"> hvordan </w:t>
      </w:r>
      <w:r w:rsidR="00C71C0E">
        <w:t>gruppen</w:t>
      </w:r>
      <w:r w:rsidR="003E307C">
        <w:t xml:space="preserve"> skal jobbe videre</w:t>
      </w:r>
      <w:r w:rsidR="00C71C0E">
        <w:t xml:space="preserve"> og </w:t>
      </w:r>
      <w:r w:rsidR="002538B8">
        <w:t>hvordan dere ser for dere løsningen</w:t>
      </w:r>
      <w:r w:rsidR="00C71C0E">
        <w:t>. D</w:t>
      </w:r>
      <w:r w:rsidR="003E307C">
        <w:t xml:space="preserve">et er naturlig at </w:t>
      </w:r>
      <w:r w:rsidR="00E530D1">
        <w:t>dere vil gjøre endringer underveis</w:t>
      </w:r>
      <w:r w:rsidR="00BD4047">
        <w:t xml:space="preserve">. Disse endringene er det </w:t>
      </w:r>
      <w:r w:rsidR="00E530D1">
        <w:t xml:space="preserve">viktig er å </w:t>
      </w:r>
      <w:r w:rsidR="00006A45">
        <w:t>dokumentere og begrunne</w:t>
      </w:r>
      <w:r w:rsidR="00BD4047">
        <w:t>.</w:t>
      </w:r>
      <w:r w:rsidR="00006A45">
        <w:t xml:space="preserve">  </w:t>
      </w:r>
    </w:p>
    <w:p w14:paraId="1606596B" w14:textId="77777777" w:rsidR="00F91C36" w:rsidRDefault="00F91C36" w:rsidP="00A22FB8"/>
    <w:p w14:paraId="0CA1085C" w14:textId="6F0B8E15" w:rsidR="00C66C75" w:rsidRDefault="00F91C36" w:rsidP="00A22FB8">
      <w:r>
        <w:t>Samtidig må det avklares med oppdragsgiver at den oppgaven som trer frem virkelig er av interesse.</w:t>
      </w:r>
      <w:r w:rsidR="00493DBB">
        <w:t xml:space="preserve"> </w:t>
      </w:r>
      <w:r w:rsidR="009F5494">
        <w:t>D</w:t>
      </w:r>
      <w:r w:rsidR="00C66C75">
        <w:t>et lar seg nesten alltid gjøre å utvide et prosjekt, i samarbeid med oppdragsgiver</w:t>
      </w:r>
      <w:r w:rsidR="00684687">
        <w:t xml:space="preserve"> og internveileder</w:t>
      </w:r>
      <w:r w:rsidR="00AE3920">
        <w:t>: fun</w:t>
      </w:r>
      <w:r w:rsidR="006F0042">
        <w:t>k</w:t>
      </w:r>
      <w:r w:rsidR="00AE3920">
        <w:t>s</w:t>
      </w:r>
      <w:r w:rsidR="006F0042">
        <w:t>j</w:t>
      </w:r>
      <w:r w:rsidR="00AE3920">
        <w:t>oner og egenskaper og samspill som oppdragsgiver ikke har tenkt seg på forhånd, men som kan</w:t>
      </w:r>
      <w:r w:rsidR="00684687">
        <w:t xml:space="preserve"> være av interesse. </w:t>
      </w:r>
      <w:r w:rsidR="00AE3920">
        <w:t xml:space="preserve">På den måten </w:t>
      </w:r>
      <w:r w:rsidR="00021307">
        <w:t xml:space="preserve">er det ofte mulig å </w:t>
      </w:r>
      <w:r w:rsidR="00AE3920">
        <w:t xml:space="preserve">utvide et prosjekt som i utgangspunktet ser </w:t>
      </w:r>
      <w:r w:rsidR="00021307">
        <w:t>for lite ut.</w:t>
      </w:r>
    </w:p>
    <w:p w14:paraId="18CA6487" w14:textId="77777777" w:rsidR="00F91C36" w:rsidRDefault="00F91C36" w:rsidP="00A22FB8"/>
    <w:p w14:paraId="277F3DE0" w14:textId="10ADD450" w:rsidR="00F91C36" w:rsidRDefault="7EBA0813" w:rsidP="00A22FB8">
      <w:r>
        <w:t xml:space="preserve">Selv om det </w:t>
      </w:r>
      <w:r w:rsidR="27A69815">
        <w:t xml:space="preserve">kan virke mer fristende </w:t>
      </w:r>
      <w:r>
        <w:t xml:space="preserve">å kaste seg ut i arbeidet enn å beregne prosjekttid, </w:t>
      </w:r>
      <w:r w:rsidR="69F953B9">
        <w:t>er det viktig å</w:t>
      </w:r>
      <w:r>
        <w:t xml:space="preserve"> </w:t>
      </w:r>
      <w:r w:rsidR="6F2461F5">
        <w:t xml:space="preserve">ikke undervurdere at ting ofte tar lenger tid i praksis enn det vi tenker på forhånd. </w:t>
      </w:r>
      <w:r>
        <w:t xml:space="preserve"> </w:t>
      </w:r>
    </w:p>
    <w:p w14:paraId="0328F768" w14:textId="77777777" w:rsidR="009C6B1E" w:rsidRDefault="009C6B1E" w:rsidP="00A22FB8">
      <w:r>
        <w:t xml:space="preserve">Det dokumentet som </w:t>
      </w:r>
      <w:r w:rsidR="00476721">
        <w:t>s</w:t>
      </w:r>
      <w:r>
        <w:t>k</w:t>
      </w:r>
      <w:r w:rsidR="00476721">
        <w:t>al sørge for et ryddig utgangspunkt,</w:t>
      </w:r>
      <w:r>
        <w:t xml:space="preserve"> </w:t>
      </w:r>
      <w:r w:rsidR="00226B1E">
        <w:t xml:space="preserve">er </w:t>
      </w:r>
      <w:r>
        <w:t xml:space="preserve">forprosjektrapporten. </w:t>
      </w:r>
    </w:p>
    <w:p w14:paraId="217477B7" w14:textId="77777777" w:rsidR="00F91C36" w:rsidRDefault="00F91C36" w:rsidP="00A22FB8">
      <w:pPr>
        <w:ind w:left="708"/>
        <w:rPr>
          <w:sz w:val="22"/>
        </w:rPr>
      </w:pPr>
    </w:p>
    <w:p w14:paraId="1FF0D712" w14:textId="739107B0" w:rsidR="009C6B1E" w:rsidRDefault="009C6B1E" w:rsidP="00A22FB8">
      <w:pPr>
        <w:pStyle w:val="Heading3"/>
      </w:pPr>
      <w:bookmarkStart w:id="895" w:name="_Toc121718564"/>
      <w:bookmarkStart w:id="896" w:name="_Toc153072230"/>
      <w:bookmarkStart w:id="897" w:name="_Toc119509101"/>
      <w:r>
        <w:t>Oppbygging av forprosjektrapport</w:t>
      </w:r>
      <w:bookmarkEnd w:id="895"/>
      <w:r>
        <w:t>en</w:t>
      </w:r>
      <w:bookmarkEnd w:id="896"/>
      <w:bookmarkEnd w:id="897"/>
    </w:p>
    <w:p w14:paraId="7577806A" w14:textId="77777777" w:rsidR="009C6B1E" w:rsidRDefault="009C6B1E" w:rsidP="00A22FB8"/>
    <w:p w14:paraId="0486492A" w14:textId="77B6AA6B" w:rsidR="00734974" w:rsidRPr="00734974" w:rsidRDefault="4ECDDB0B" w:rsidP="00A22FB8">
      <w:r>
        <w:t>E</w:t>
      </w:r>
      <w:r w:rsidR="5FF8060D">
        <w:t xml:space="preserve">n forprosjektrapport </w:t>
      </w:r>
      <w:r w:rsidR="4769C44B">
        <w:t xml:space="preserve">kan inneholde </w:t>
      </w:r>
      <w:r w:rsidR="5FF8060D">
        <w:t>følgende deler:</w:t>
      </w:r>
    </w:p>
    <w:p w14:paraId="2EB17E0A" w14:textId="77777777" w:rsidR="00734974" w:rsidRDefault="00734974" w:rsidP="00A22FB8"/>
    <w:p w14:paraId="6A3D1ECC" w14:textId="6F114BAB" w:rsidR="009C6B1E" w:rsidRDefault="2D346ED2" w:rsidP="00A22FB8">
      <w:pPr>
        <w:widowControl w:val="0"/>
        <w:numPr>
          <w:ilvl w:val="0"/>
          <w:numId w:val="6"/>
        </w:numPr>
        <w:suppressAutoHyphens/>
        <w:ind w:left="283"/>
      </w:pPr>
      <w:r>
        <w:t>Presentasjon</w:t>
      </w:r>
      <w:r>
        <w:br/>
      </w:r>
      <w:r>
        <w:tab/>
        <w:t xml:space="preserve">Kort formell beskrivelse av gruppe, oppgave, oppdragsgiver med </w:t>
      </w:r>
      <w:r>
        <w:tab/>
        <w:t xml:space="preserve">kontaktperson(er), </w:t>
      </w:r>
      <w:r>
        <w:tab/>
        <w:t>veileder</w:t>
      </w:r>
    </w:p>
    <w:p w14:paraId="0590C9BF" w14:textId="77777777" w:rsidR="0081656C" w:rsidRDefault="0081656C" w:rsidP="00A22FB8">
      <w:pPr>
        <w:widowControl w:val="0"/>
        <w:suppressAutoHyphens/>
        <w:ind w:left="283"/>
      </w:pPr>
    </w:p>
    <w:p w14:paraId="23A186B6" w14:textId="77777777" w:rsidR="0081656C" w:rsidRPr="0081656C" w:rsidRDefault="2D346ED2" w:rsidP="00A22FB8">
      <w:pPr>
        <w:pStyle w:val="ListParagraph"/>
        <w:widowControl w:val="0"/>
        <w:numPr>
          <w:ilvl w:val="0"/>
          <w:numId w:val="6"/>
        </w:numPr>
        <w:suppressAutoHyphens/>
        <w:ind w:left="283"/>
      </w:pPr>
      <w:r w:rsidRPr="3E812BAE">
        <w:rPr>
          <w:rFonts w:ascii="Times New Roman" w:eastAsia="Times New Roman" w:hAnsi="Times New Roman" w:cs="Times New Roman"/>
          <w:sz w:val="24"/>
          <w:szCs w:val="24"/>
          <w:lang w:eastAsia="nb-NO"/>
        </w:rPr>
        <w:t>Sammendrag</w:t>
      </w:r>
    </w:p>
    <w:p w14:paraId="2C156AEC" w14:textId="35B4D544" w:rsidR="00774615" w:rsidRDefault="009C6B1E" w:rsidP="00A22FB8">
      <w:pPr>
        <w:widowControl w:val="0"/>
        <w:suppressAutoHyphens/>
        <w:ind w:left="708"/>
      </w:pPr>
      <w:r>
        <w:t xml:space="preserve">Sammendraget skrives for den travle oppdragsgiver/veileder slik at vedkommende skal komme raskt inn i </w:t>
      </w:r>
      <w:r w:rsidR="00362576">
        <w:t xml:space="preserve">oppgaven </w:t>
      </w:r>
      <w:r>
        <w:t>og få oversikt over resultatene av det analysearbeid om er utført. Sammendraget skrives til sist, etter de andre delene av forprosjektrapporten</w:t>
      </w:r>
      <w:r w:rsidR="005F55FB">
        <w:t>, men plasseres foran i rapporten</w:t>
      </w:r>
      <w:r w:rsidR="00AE3920">
        <w:t>.</w:t>
      </w:r>
      <w:r w:rsidR="00110406">
        <w:t xml:space="preserve"> </w:t>
      </w:r>
    </w:p>
    <w:p w14:paraId="3A219054" w14:textId="77777777" w:rsidR="00774615" w:rsidRDefault="00774615" w:rsidP="00A22FB8">
      <w:pPr>
        <w:widowControl w:val="0"/>
        <w:suppressAutoHyphens/>
        <w:ind w:left="708"/>
      </w:pPr>
    </w:p>
    <w:p w14:paraId="45D357CB" w14:textId="2A9F120B" w:rsidR="009C6B1E" w:rsidRDefault="009C6B1E" w:rsidP="00A22FB8">
      <w:pPr>
        <w:widowControl w:val="0"/>
        <w:suppressAutoHyphens/>
        <w:ind w:left="708"/>
      </w:pPr>
      <w:r>
        <w:t>Her beskrives kort hovedtrekkene i den løsning som</w:t>
      </w:r>
      <w:r w:rsidR="00746869">
        <w:t xml:space="preserve"> foreslås</w:t>
      </w:r>
      <w:r>
        <w:t>, sammen med hovedpunkter i de øvrige deler av forprosjektrapporten.</w:t>
      </w:r>
    </w:p>
    <w:p w14:paraId="57DBDEDC" w14:textId="77777777" w:rsidR="009C6B1E" w:rsidRDefault="009C6B1E" w:rsidP="00A22FB8">
      <w:pPr>
        <w:numPr>
          <w:ilvl w:val="12"/>
          <w:numId w:val="0"/>
        </w:numPr>
        <w:ind w:left="708"/>
      </w:pPr>
    </w:p>
    <w:p w14:paraId="29018F24" w14:textId="77777777" w:rsidR="00F0721B" w:rsidRDefault="2D346ED2" w:rsidP="00A22FB8">
      <w:pPr>
        <w:widowControl w:val="0"/>
        <w:numPr>
          <w:ilvl w:val="0"/>
          <w:numId w:val="6"/>
        </w:numPr>
        <w:suppressAutoHyphens/>
        <w:ind w:left="283"/>
      </w:pPr>
      <w:r>
        <w:lastRenderedPageBreak/>
        <w:t>Dagens situasjon</w:t>
      </w:r>
    </w:p>
    <w:p w14:paraId="2CB499DE" w14:textId="621AE979" w:rsidR="009C6B1E" w:rsidRDefault="009C6B1E" w:rsidP="00A22FB8">
      <w:pPr>
        <w:widowControl w:val="0"/>
        <w:suppressAutoHyphens/>
        <w:ind w:left="705"/>
      </w:pPr>
      <w:r>
        <w:t xml:space="preserve">Dette kapitlet er særlig beregnet på veileder. Oppdragsgiver er oftest kilden for disse </w:t>
      </w:r>
      <w:r>
        <w:tab/>
        <w:t xml:space="preserve">opplysningene, men det kan være nødvendig å snakke med flere i bedriften for å få </w:t>
      </w:r>
      <w:r>
        <w:tab/>
        <w:t>tilstrekkelig oversikt</w:t>
      </w:r>
      <w:r w:rsidR="00595257">
        <w:t xml:space="preserve">. </w:t>
      </w:r>
      <w:r>
        <w:tab/>
        <w:t>Ved prosjekter i større bedrifter, der ingen har full oversikt over hva som foregår i alle avdelinger, kan et slikt kapitel tjene til å klargjøre situasjonen f.eks. for ledelsen.</w:t>
      </w:r>
    </w:p>
    <w:p w14:paraId="277FA9AC" w14:textId="77777777" w:rsidR="009C6B1E" w:rsidRDefault="009C6B1E" w:rsidP="00A22FB8">
      <w:pPr>
        <w:numPr>
          <w:ilvl w:val="12"/>
          <w:numId w:val="0"/>
        </w:numPr>
      </w:pPr>
      <w:r>
        <w:tab/>
      </w:r>
    </w:p>
    <w:p w14:paraId="679D0506" w14:textId="77777777" w:rsidR="009C6B1E" w:rsidRDefault="009C6B1E" w:rsidP="00A22FB8">
      <w:pPr>
        <w:numPr>
          <w:ilvl w:val="12"/>
          <w:numId w:val="0"/>
        </w:numPr>
        <w:ind w:left="708"/>
      </w:pPr>
      <w:r>
        <w:t xml:space="preserve">I kapitlet om Dagens situasjon beskrives bedriften, </w:t>
      </w:r>
      <w:r>
        <w:rPr>
          <w:b/>
          <w:bCs/>
        </w:rPr>
        <w:t xml:space="preserve">med </w:t>
      </w:r>
      <w:proofErr w:type="gramStart"/>
      <w:r>
        <w:rPr>
          <w:b/>
          <w:bCs/>
        </w:rPr>
        <w:t>fokus</w:t>
      </w:r>
      <w:proofErr w:type="gramEnd"/>
      <w:r>
        <w:rPr>
          <w:b/>
          <w:bCs/>
        </w:rPr>
        <w:t xml:space="preserve"> på den situasjonen som har gjort dette prosjektet aktuelt.</w:t>
      </w:r>
      <w:r>
        <w:t xml:space="preserve"> I denne sammenhengen beskrives rutiner og praksis som ønskes endret ved hjelp av prosjektet.</w:t>
      </w:r>
    </w:p>
    <w:p w14:paraId="0DD69358" w14:textId="77777777" w:rsidR="009C6B1E" w:rsidRDefault="009C6B1E" w:rsidP="00A22FB8">
      <w:pPr>
        <w:numPr>
          <w:ilvl w:val="12"/>
          <w:numId w:val="0"/>
        </w:numPr>
        <w:ind w:left="708"/>
      </w:pPr>
    </w:p>
    <w:p w14:paraId="7BDF5A7A" w14:textId="41A643C7" w:rsidR="009C6B1E" w:rsidRDefault="2D346ED2" w:rsidP="00A22FB8">
      <w:pPr>
        <w:widowControl w:val="0"/>
        <w:numPr>
          <w:ilvl w:val="0"/>
          <w:numId w:val="6"/>
        </w:numPr>
        <w:suppressAutoHyphens/>
        <w:ind w:left="283"/>
      </w:pPr>
      <w:r>
        <w:t>Mål og rammebetingelser</w:t>
      </w:r>
    </w:p>
    <w:p w14:paraId="429EED69" w14:textId="310CF105" w:rsidR="009C6B1E" w:rsidRDefault="2D346ED2" w:rsidP="00A22FB8">
      <w:pPr>
        <w:ind w:left="708"/>
      </w:pPr>
      <w:r>
        <w:t>Her beskrives sentrale mål for systemet som skal lages, og samtidig de rammebetingelser som eksisterer - enten de er bestemt av oppdragsgiver, eller ligger i oppgave, situasjon og miljø, i valg av teknisk utstyr eller programvare - osv.</w:t>
      </w:r>
      <w:r w:rsidR="5F76D301">
        <w:t xml:space="preserve"> </w:t>
      </w:r>
      <w:r w:rsidR="08DBD1A9">
        <w:t xml:space="preserve">Vurder også </w:t>
      </w:r>
      <w:r w:rsidR="5F76D301">
        <w:t>utfordringer eller muligheter knyttet til bærekraft</w:t>
      </w:r>
      <w:r w:rsidR="1703FC6B">
        <w:t xml:space="preserve"> </w:t>
      </w:r>
      <w:r w:rsidR="7F4E17BF">
        <w:t xml:space="preserve">og vurder </w:t>
      </w:r>
      <w:r w:rsidR="3B9C9584">
        <w:t xml:space="preserve">hvilke etiske hensyn som må tas i prosjektet. </w:t>
      </w:r>
    </w:p>
    <w:p w14:paraId="6606AEFB" w14:textId="77777777" w:rsidR="009C6B1E" w:rsidRDefault="009C6B1E" w:rsidP="00A22FB8">
      <w:pPr>
        <w:numPr>
          <w:ilvl w:val="12"/>
          <w:numId w:val="0"/>
        </w:numPr>
      </w:pPr>
    </w:p>
    <w:p w14:paraId="2973CB38" w14:textId="7566580F" w:rsidR="009C6B1E" w:rsidRDefault="009C6B1E" w:rsidP="00A22FB8">
      <w:pPr>
        <w:numPr>
          <w:ilvl w:val="12"/>
          <w:numId w:val="0"/>
        </w:numPr>
        <w:ind w:left="708"/>
      </w:pPr>
      <w:r>
        <w:t>En slik klargjøring er grunnleggende for arbeidet med oppgaven. Den er også viktig for oppdragsgiver - som kan kontrollere om det arbeides med riktige mål og forutsetninger - og for veileder, som kan vurdere analysearbeidet så langt og eventuelt styre i riktig retning</w:t>
      </w:r>
      <w:r w:rsidR="00AE3920">
        <w:t>.</w:t>
      </w:r>
    </w:p>
    <w:p w14:paraId="5A47FCBB" w14:textId="77777777" w:rsidR="009C6B1E" w:rsidRDefault="009C6B1E" w:rsidP="00A22FB8">
      <w:pPr>
        <w:numPr>
          <w:ilvl w:val="12"/>
          <w:numId w:val="0"/>
        </w:numPr>
        <w:ind w:left="708"/>
      </w:pPr>
    </w:p>
    <w:p w14:paraId="16B78686" w14:textId="4B1980AD" w:rsidR="009C6B1E" w:rsidRDefault="2D346ED2" w:rsidP="00A22FB8">
      <w:pPr>
        <w:widowControl w:val="0"/>
        <w:numPr>
          <w:ilvl w:val="0"/>
          <w:numId w:val="6"/>
        </w:numPr>
        <w:suppressAutoHyphens/>
        <w:ind w:left="283"/>
      </w:pPr>
      <w:r>
        <w:t>Løsninger /alternativer</w:t>
      </w:r>
    </w:p>
    <w:p w14:paraId="19B08E6F" w14:textId="693678A9" w:rsidR="009C6B1E" w:rsidRDefault="009C6B1E" w:rsidP="00A22FB8">
      <w:pPr>
        <w:numPr>
          <w:ilvl w:val="12"/>
          <w:numId w:val="0"/>
        </w:numPr>
        <w:ind w:left="708"/>
      </w:pPr>
      <w:r>
        <w:t>Her beskrives hovedtrekkene i den løsningsmodellen som foreslås. Den må samsvare med mål og rammebetingelser</w:t>
      </w:r>
      <w:r w:rsidR="00F0721B">
        <w:t>.</w:t>
      </w:r>
      <w:r w:rsidR="007F1FF4">
        <w:t xml:space="preserve"> Beskriv også eventuelle fordeler og ulemper ved løsningen</w:t>
      </w:r>
      <w:r w:rsidR="00040410">
        <w:t xml:space="preserve"> dere foreslår</w:t>
      </w:r>
      <w:r w:rsidR="007F1FF4">
        <w:t>.</w:t>
      </w:r>
    </w:p>
    <w:p w14:paraId="2555044E" w14:textId="77777777" w:rsidR="009C6B1E" w:rsidRDefault="009C6B1E" w:rsidP="00A22FB8">
      <w:pPr>
        <w:numPr>
          <w:ilvl w:val="12"/>
          <w:numId w:val="0"/>
        </w:numPr>
        <w:ind w:left="708"/>
      </w:pPr>
    </w:p>
    <w:p w14:paraId="4992DEDB" w14:textId="77777777" w:rsidR="009C6B1E" w:rsidRDefault="009C6B1E" w:rsidP="00A22FB8">
      <w:pPr>
        <w:numPr>
          <w:ilvl w:val="12"/>
          <w:numId w:val="0"/>
        </w:numPr>
        <w:ind w:left="708"/>
      </w:pPr>
      <w:r>
        <w:t>Ofte vil det eksistere flere mulige alternativer til løsning på dette problemet. Det er i så fall viktig for oppdragsgiver å vite hvilke valgmuligheter som eksisterer og hvilke konsekvenser det vil ha å velge hvert enkelt.</w:t>
      </w:r>
    </w:p>
    <w:p w14:paraId="227C4C14" w14:textId="77777777" w:rsidR="009C6B1E" w:rsidRDefault="009C6B1E" w:rsidP="00A22FB8">
      <w:pPr>
        <w:numPr>
          <w:ilvl w:val="12"/>
          <w:numId w:val="0"/>
        </w:numPr>
        <w:ind w:left="708"/>
      </w:pPr>
    </w:p>
    <w:p w14:paraId="551B65B9" w14:textId="09699C2A" w:rsidR="009C6B1E" w:rsidRDefault="009C6B1E" w:rsidP="00A22FB8">
      <w:pPr>
        <w:ind w:left="708"/>
      </w:pPr>
      <w:r>
        <w:t>Beskriv hovedtrekk ved de aktuelle alternativer. Nevn fordeler og ulemper for hvert</w:t>
      </w:r>
      <w:r w:rsidR="003E667D">
        <w:t xml:space="preserve"> alternativ</w:t>
      </w:r>
      <w:r>
        <w:t>.</w:t>
      </w:r>
      <w:r w:rsidR="00187367">
        <w:t xml:space="preserve"> </w:t>
      </w:r>
      <w:r>
        <w:t>Sammenligningen kan gjerne gis i tabellform</w:t>
      </w:r>
      <w:r w:rsidR="00755BAB">
        <w:t>.</w:t>
      </w:r>
      <w:r w:rsidR="004A396E">
        <w:t xml:space="preserve"> Husk å dokumenter</w:t>
      </w:r>
      <w:r w:rsidR="00D83CE6">
        <w:t>e</w:t>
      </w:r>
      <w:r w:rsidR="004A396E">
        <w:t xml:space="preserve"> og begrunn endringer underveis.</w:t>
      </w:r>
    </w:p>
    <w:p w14:paraId="171A4433" w14:textId="77777777" w:rsidR="009C6B1E" w:rsidRDefault="009C6B1E" w:rsidP="00A22FB8">
      <w:pPr>
        <w:numPr>
          <w:ilvl w:val="12"/>
          <w:numId w:val="0"/>
        </w:numPr>
        <w:ind w:left="708"/>
      </w:pPr>
    </w:p>
    <w:p w14:paraId="3B31AA14" w14:textId="7323E79E" w:rsidR="009C6B1E" w:rsidRDefault="2D346ED2" w:rsidP="00A22FB8">
      <w:pPr>
        <w:widowControl w:val="0"/>
        <w:numPr>
          <w:ilvl w:val="0"/>
          <w:numId w:val="6"/>
        </w:numPr>
        <w:suppressAutoHyphens/>
        <w:ind w:left="283"/>
      </w:pPr>
      <w:r>
        <w:t>Analyse av virkninger</w:t>
      </w:r>
      <w:r>
        <w:br/>
      </w:r>
      <w:r>
        <w:tab/>
        <w:t>Forklar hvilke virkninger det (de) omtalte alternativene vil få.</w:t>
      </w:r>
    </w:p>
    <w:p w14:paraId="7B56903D" w14:textId="77777777" w:rsidR="009C6B1E" w:rsidRDefault="009C6B1E" w:rsidP="00A22FB8">
      <w:pPr>
        <w:numPr>
          <w:ilvl w:val="12"/>
          <w:numId w:val="0"/>
        </w:numPr>
      </w:pPr>
    </w:p>
    <w:p w14:paraId="679A4A00" w14:textId="46A50FC4" w:rsidR="00595257" w:rsidRDefault="0086276D" w:rsidP="00A22FB8">
      <w:r>
        <w:t xml:space="preserve">Dette er et forslag til oppsett for </w:t>
      </w:r>
      <w:r w:rsidR="009C6B1E">
        <w:t>forprosjektrapporten</w:t>
      </w:r>
      <w:r w:rsidR="00D970F5">
        <w:t>.</w:t>
      </w:r>
      <w:r w:rsidR="003C5356">
        <w:t xml:space="preserve"> </w:t>
      </w:r>
      <w:r w:rsidR="009C6B1E">
        <w:t xml:space="preserve">Det viktige er å få med </w:t>
      </w:r>
      <w:r w:rsidR="009C6B1E">
        <w:rPr>
          <w:b/>
        </w:rPr>
        <w:t>innholdet</w:t>
      </w:r>
      <w:r w:rsidR="009C6B1E">
        <w:t xml:space="preserve"> i disse punktene, og i </w:t>
      </w:r>
      <w:r w:rsidR="00595257">
        <w:t>en rekkefølge som passer med prosjekt og oppdragsgiver.</w:t>
      </w:r>
      <w:r w:rsidR="00520716">
        <w:t xml:space="preserve"> Husk også innholdsfortegnelse. </w:t>
      </w:r>
    </w:p>
    <w:p w14:paraId="6345BFE9" w14:textId="4E14C4EC" w:rsidR="00F0721B" w:rsidRDefault="00F0721B" w:rsidP="00A22FB8"/>
    <w:p w14:paraId="05431B9C" w14:textId="68E744A0" w:rsidR="009C6B1E" w:rsidRDefault="005F55FB" w:rsidP="00A22FB8">
      <w:pPr>
        <w:pStyle w:val="Heading2"/>
      </w:pPr>
      <w:bookmarkStart w:id="898" w:name="_Toc121718565"/>
      <w:r>
        <w:t xml:space="preserve"> </w:t>
      </w:r>
      <w:bookmarkStart w:id="899" w:name="_Toc153072231"/>
      <w:bookmarkStart w:id="900" w:name="_Toc119509102"/>
      <w:bookmarkStart w:id="901" w:name="_Toc124422683"/>
      <w:bookmarkStart w:id="902" w:name="_Toc158638768"/>
      <w:r w:rsidR="009C6B1E">
        <w:t>Arbeidsplan og fremdriftsplan</w:t>
      </w:r>
      <w:bookmarkEnd w:id="898"/>
      <w:bookmarkEnd w:id="899"/>
      <w:bookmarkEnd w:id="900"/>
      <w:bookmarkEnd w:id="901"/>
      <w:bookmarkEnd w:id="902"/>
    </w:p>
    <w:p w14:paraId="7A86D489" w14:textId="3F8D2A25" w:rsidR="00F0721B" w:rsidRDefault="2D346ED2" w:rsidP="00A22FB8">
      <w:r>
        <w:t>I st</w:t>
      </w:r>
      <w:r w:rsidR="33D4841B">
        <w:t>ore</w:t>
      </w:r>
      <w:r>
        <w:t xml:space="preserve"> prosjekt</w:t>
      </w:r>
      <w:r w:rsidR="6F7B6872">
        <w:t>er</w:t>
      </w:r>
      <w:r>
        <w:t xml:space="preserve"> er </w:t>
      </w:r>
      <w:r w:rsidR="11917409">
        <w:t xml:space="preserve">arbeidsplan og fremdriftsplan </w:t>
      </w:r>
      <w:r>
        <w:t xml:space="preserve">en del av forprosjektrapporten, som </w:t>
      </w:r>
      <w:r w:rsidR="04E6E34E">
        <w:t>leses</w:t>
      </w:r>
      <w:r>
        <w:t xml:space="preserve"> av styre/ledelse for å se om prosjektet skal settes i gang. </w:t>
      </w:r>
      <w:r w:rsidR="11917409">
        <w:t xml:space="preserve">Disse planene </w:t>
      </w:r>
      <w:r>
        <w:t xml:space="preserve">skal hjelpe ledelsen til å vurdere ressursbehov og fremdrift, og til å holde styring med fremdriften </w:t>
      </w:r>
    </w:p>
    <w:p w14:paraId="219473B2" w14:textId="77777777" w:rsidR="005F55FB" w:rsidRDefault="005F55FB" w:rsidP="00A22FB8"/>
    <w:p w14:paraId="57274B1B" w14:textId="5BA7660A" w:rsidR="009C6B1E" w:rsidRDefault="00737C19" w:rsidP="00A22FB8">
      <w:r>
        <w:lastRenderedPageBreak/>
        <w:t xml:space="preserve">For bacheloroppgaven </w:t>
      </w:r>
      <w:r w:rsidR="009C6B1E">
        <w:t>er disse dokumentene viktig</w:t>
      </w:r>
      <w:r w:rsidR="00006C04">
        <w:t>e</w:t>
      </w:r>
      <w:r w:rsidR="009C6B1E">
        <w:t xml:space="preserve"> for studentene selv, men hjelper også veileder til å følge opp arbeidet og fremdriften.</w:t>
      </w:r>
    </w:p>
    <w:p w14:paraId="197923AD" w14:textId="77777777" w:rsidR="00F02BF5" w:rsidRDefault="00F02BF5" w:rsidP="00A22FB8"/>
    <w:p w14:paraId="575A67A8" w14:textId="1F1DDAE8" w:rsidR="009C6B1E" w:rsidRDefault="009C6B1E" w:rsidP="00A22FB8">
      <w:r>
        <w:t xml:space="preserve">I </w:t>
      </w:r>
      <w:r>
        <w:rPr>
          <w:b/>
        </w:rPr>
        <w:t>arbeidsplanen</w:t>
      </w:r>
      <w:r>
        <w:t xml:space="preserve"> planlegges arbeidet med oppgaven. Hensikten er å få en oversikt over det arbeid som må gjøres for å fullføre prosjektet. Det totale arbeidet deles opp i naturlige deler, som igjen detaljeres så godt det er mulig på dette tidspunkt. Det er viktig å komme ned på et konkret og praktisk plan, så det kan vurderes hvor mye tid som går</w:t>
      </w:r>
      <w:r w:rsidR="00E03664">
        <w:t xml:space="preserve"> med</w:t>
      </w:r>
      <w:r>
        <w:t xml:space="preserve"> til hvert punkt.</w:t>
      </w:r>
      <w:r w:rsidR="0051232B">
        <w:t xml:space="preserve"> </w:t>
      </w:r>
    </w:p>
    <w:p w14:paraId="4B0F64E6" w14:textId="0529374B" w:rsidR="009C6B1E" w:rsidRDefault="2D346ED2" w:rsidP="00A22FB8">
      <w:r>
        <w:t xml:space="preserve">Det er klokt å bruke </w:t>
      </w:r>
      <w:r w:rsidR="00AA0D20">
        <w:t>god tid til å forberede</w:t>
      </w:r>
      <w:r>
        <w:t xml:space="preserve"> arbeidsplanen. </w:t>
      </w:r>
      <w:r w:rsidR="74D99A92">
        <w:t xml:space="preserve">Jo </w:t>
      </w:r>
      <w:r>
        <w:t xml:space="preserve">mer gjennomtenkt den er, </w:t>
      </w:r>
      <w:r w:rsidR="74D99A92">
        <w:t xml:space="preserve">jo </w:t>
      </w:r>
      <w:r>
        <w:t xml:space="preserve">bedre oversikt </w:t>
      </w:r>
      <w:r w:rsidR="0015001C">
        <w:t>får dere</w:t>
      </w:r>
      <w:r w:rsidR="00881E49">
        <w:t xml:space="preserve"> og dere </w:t>
      </w:r>
      <w:r w:rsidR="00BC0249">
        <w:t>unngår at</w:t>
      </w:r>
      <w:r>
        <w:t xml:space="preserve"> viktige ting blir glemt</w:t>
      </w:r>
      <w:r w:rsidR="00881E49">
        <w:t>.</w:t>
      </w:r>
      <w:r w:rsidR="00D545FE">
        <w:t xml:space="preserve"> </w:t>
      </w:r>
      <w:r w:rsidR="7B434CAC">
        <w:t xml:space="preserve">Det kan være lett å overse at også </w:t>
      </w:r>
      <w:r>
        <w:t>planlegging tar tid</w:t>
      </w:r>
      <w:r w:rsidR="7B434CAC">
        <w:t xml:space="preserve">, </w:t>
      </w:r>
      <w:r>
        <w:t xml:space="preserve">at </w:t>
      </w:r>
      <w:r w:rsidR="7B434CAC">
        <w:t xml:space="preserve">testing tar tid, og ikke minst: at det tar mye tid å utforme sluttdokumentasjonen.  Selv om </w:t>
      </w:r>
      <w:r w:rsidR="2F1E7BCC">
        <w:t xml:space="preserve">dere </w:t>
      </w:r>
      <w:r>
        <w:t xml:space="preserve">har gjort et godt arbeid med å notere og skrive deler av dokumentasjonen underveis, er det et stort arbeid å sette alt sammen. Har </w:t>
      </w:r>
      <w:r w:rsidR="2CCC88A9">
        <w:t xml:space="preserve">dere </w:t>
      </w:r>
      <w:r>
        <w:t xml:space="preserve">ikke satt av nok tid, blir det et enormt arbeidspress mot slutten. </w:t>
      </w:r>
      <w:r w:rsidR="009C6B1E">
        <w:t xml:space="preserve">Mens arbeidsplanen utdyper </w:t>
      </w:r>
      <w:r w:rsidR="009C6B1E">
        <w:rPr>
          <w:b/>
        </w:rPr>
        <w:t>hva</w:t>
      </w:r>
      <w:r w:rsidR="009C6B1E">
        <w:t xml:space="preserve"> som skal gjøres, forteller </w:t>
      </w:r>
      <w:r w:rsidR="009C6B1E">
        <w:rPr>
          <w:b/>
        </w:rPr>
        <w:t>fremdriftsplanen</w:t>
      </w:r>
      <w:r w:rsidR="009C6B1E">
        <w:t xml:space="preserve"> hvor lang tid </w:t>
      </w:r>
      <w:r w:rsidR="00726E20">
        <w:t xml:space="preserve">dere </w:t>
      </w:r>
      <w:r w:rsidR="009C6B1E">
        <w:t>regner med å bruke på de enkelte hoveddele</w:t>
      </w:r>
      <w:r w:rsidR="00DD3655">
        <w:t>n</w:t>
      </w:r>
      <w:r w:rsidR="006F2180">
        <w:t>e.</w:t>
      </w:r>
      <w:r w:rsidR="009C6B1E">
        <w:t xml:space="preserve"> Den angir når arbeidet med ett punkt skal være avsluttet, hva som skal være gjort før noe annet, eller hvilke arbeid som løper parallelt.</w:t>
      </w:r>
    </w:p>
    <w:p w14:paraId="289EBA73" w14:textId="77777777" w:rsidR="005F55FB" w:rsidRDefault="005F55FB" w:rsidP="00A22FB8">
      <w:r>
        <w:t xml:space="preserve"> </w:t>
      </w:r>
    </w:p>
    <w:p w14:paraId="6C63A105" w14:textId="77777777" w:rsidR="005F55FB" w:rsidRDefault="005F55FB" w:rsidP="00A22FB8">
      <w:r>
        <w:t>Det er ulike måter å bygge opp en fremdriftsplan på.</w:t>
      </w:r>
    </w:p>
    <w:p w14:paraId="45253573" w14:textId="77777777" w:rsidR="009C6B1E" w:rsidRDefault="009C6B1E" w:rsidP="00A22FB8"/>
    <w:p w14:paraId="3F8067B3" w14:textId="76074A4A" w:rsidR="009C6B1E" w:rsidRPr="002801D5" w:rsidRDefault="009C6B1E" w:rsidP="00A22FB8">
      <w:pPr>
        <w:rPr>
          <w:bCs/>
        </w:rPr>
      </w:pPr>
      <w:r>
        <w:t xml:space="preserve">Den kan bygges opp omkring </w:t>
      </w:r>
      <w:r>
        <w:rPr>
          <w:b/>
        </w:rPr>
        <w:t>milepæler</w:t>
      </w:r>
      <w:r w:rsidR="002801D5">
        <w:rPr>
          <w:bCs/>
        </w:rPr>
        <w:t xml:space="preserve"> med konkrete leveranser </w:t>
      </w:r>
    </w:p>
    <w:p w14:paraId="5E238400" w14:textId="60EF1C76" w:rsidR="001011DE" w:rsidRDefault="009C6B1E" w:rsidP="00A22FB8">
      <w:pPr>
        <w:rPr>
          <w:bCs/>
        </w:rPr>
      </w:pPr>
      <w:r>
        <w:t xml:space="preserve">Den kan bygges opp etter </w:t>
      </w:r>
      <w:r>
        <w:rPr>
          <w:b/>
        </w:rPr>
        <w:t>faser,</w:t>
      </w:r>
      <w:r>
        <w:t xml:space="preserve"> som eventuelt har avslutningsdato</w:t>
      </w:r>
      <w:r w:rsidR="003F1441">
        <w:t>, eventuelt som leder til</w:t>
      </w:r>
      <w:r w:rsidR="002801D5">
        <w:t xml:space="preserve"> </w:t>
      </w:r>
      <w:r>
        <w:rPr>
          <w:b/>
        </w:rPr>
        <w:t>beslutningspunkter</w:t>
      </w:r>
      <w:r w:rsidR="008A4EA7">
        <w:rPr>
          <w:bCs/>
        </w:rPr>
        <w:t>.</w:t>
      </w:r>
      <w:r w:rsidR="002801D5">
        <w:rPr>
          <w:bCs/>
        </w:rPr>
        <w:t xml:space="preserve"> I så fall kan det være iterasjoner mot en </w:t>
      </w:r>
      <w:proofErr w:type="spellStart"/>
      <w:r w:rsidR="002801D5">
        <w:rPr>
          <w:bCs/>
        </w:rPr>
        <w:t>akseptanse</w:t>
      </w:r>
      <w:proofErr w:type="spellEnd"/>
      <w:r w:rsidR="002801D5">
        <w:rPr>
          <w:bCs/>
        </w:rPr>
        <w:t>.</w:t>
      </w:r>
    </w:p>
    <w:p w14:paraId="568A79E5" w14:textId="2C1EAA3D" w:rsidR="008A4EA7" w:rsidRPr="003F1441" w:rsidRDefault="008A4EA7" w:rsidP="00A22FB8">
      <w:pPr>
        <w:rPr>
          <w:bCs/>
        </w:rPr>
      </w:pPr>
      <w:r>
        <w:rPr>
          <w:bCs/>
        </w:rPr>
        <w:t xml:space="preserve">Den kan også bygges opp rundt «sprinter» innenfor et </w:t>
      </w:r>
      <w:proofErr w:type="spellStart"/>
      <w:r>
        <w:rPr>
          <w:bCs/>
        </w:rPr>
        <w:t>Scrum</w:t>
      </w:r>
      <w:proofErr w:type="spellEnd"/>
      <w:r>
        <w:rPr>
          <w:bCs/>
        </w:rPr>
        <w:t>/ «</w:t>
      </w:r>
      <w:proofErr w:type="spellStart"/>
      <w:r>
        <w:rPr>
          <w:bCs/>
        </w:rPr>
        <w:t>Scrumban</w:t>
      </w:r>
      <w:proofErr w:type="spellEnd"/>
      <w:r>
        <w:rPr>
          <w:bCs/>
        </w:rPr>
        <w:t>»-rammeverk.</w:t>
      </w:r>
    </w:p>
    <w:p w14:paraId="74F467D1" w14:textId="77777777" w:rsidR="009C6B1E" w:rsidRDefault="009C6B1E" w:rsidP="00A22FB8"/>
    <w:p w14:paraId="5F3FC3F2" w14:textId="783A8828" w:rsidR="009C6B1E" w:rsidRDefault="00802FB6" w:rsidP="00A22FB8">
      <w:r>
        <w:rPr>
          <w:bCs/>
        </w:rPr>
        <w:t>Det viktige er å finne en metode som gir</w:t>
      </w:r>
      <w:r>
        <w:t xml:space="preserve"> </w:t>
      </w:r>
      <w:r w:rsidR="009C6B1E">
        <w:t>oversikt over tidsperiode</w:t>
      </w:r>
      <w:r w:rsidR="00992B54">
        <w:t>n</w:t>
      </w:r>
      <w:r w:rsidR="00447771">
        <w:t>e</w:t>
      </w:r>
      <w:r w:rsidR="009C6B1E">
        <w:t xml:space="preserve"> </w:t>
      </w:r>
      <w:r>
        <w:t xml:space="preserve">dere </w:t>
      </w:r>
      <w:r w:rsidR="009C6B1E">
        <w:t xml:space="preserve">arbeider med </w:t>
      </w:r>
      <w:r w:rsidR="00D65ADA">
        <w:t>de forskjellige delene</w:t>
      </w:r>
      <w:r w:rsidR="009C6B1E">
        <w:t xml:space="preserve"> av prosjektet, </w:t>
      </w:r>
      <w:r w:rsidR="00D65ADA">
        <w:t>hva</w:t>
      </w:r>
      <w:r w:rsidR="009C6B1E">
        <w:t xml:space="preserve"> </w:t>
      </w:r>
      <w:r>
        <w:t xml:space="preserve">dere </w:t>
      </w:r>
      <w:r w:rsidR="009C6B1E">
        <w:t xml:space="preserve">må arbeide med parallelt, og hvordan </w:t>
      </w:r>
      <w:r w:rsidR="00D65ADA">
        <w:t xml:space="preserve">dere </w:t>
      </w:r>
      <w:r w:rsidR="009C6B1E">
        <w:t>totalt ligger an med hensyn på tidsbruk.</w:t>
      </w:r>
    </w:p>
    <w:p w14:paraId="750E0B7A" w14:textId="77777777" w:rsidR="009C6B1E" w:rsidRDefault="009C6B1E" w:rsidP="00A22FB8"/>
    <w:p w14:paraId="114BBFC8" w14:textId="7BC884B4" w:rsidR="009C6B1E" w:rsidRDefault="006D29E0" w:rsidP="005D1E5B">
      <w:pPr>
        <w:pStyle w:val="Heading3"/>
      </w:pPr>
      <w:r>
        <w:t>Hvordan håndtere avvik fra planen?</w:t>
      </w:r>
    </w:p>
    <w:p w14:paraId="4A8FC0A6" w14:textId="1BFFB4E7" w:rsidR="009C6B1E" w:rsidRDefault="003A0693" w:rsidP="00A22FB8">
      <w:r>
        <w:t>A</w:t>
      </w:r>
      <w:r w:rsidR="009C6B1E">
        <w:t>rbeid</w:t>
      </w:r>
      <w:r>
        <w:t>et</w:t>
      </w:r>
      <w:r w:rsidR="009C6B1E">
        <w:t xml:space="preserve"> </w:t>
      </w:r>
      <w:r w:rsidR="00F73166">
        <w:t>blir</w:t>
      </w:r>
      <w:r w:rsidR="001011DE">
        <w:t xml:space="preserve"> </w:t>
      </w:r>
      <w:r w:rsidR="009C6B1E">
        <w:t xml:space="preserve">annerledes enn </w:t>
      </w:r>
      <w:r w:rsidR="001011DE">
        <w:t>planlagt</w:t>
      </w:r>
      <w:r w:rsidR="009C6B1E">
        <w:t xml:space="preserve"> og tiden som </w:t>
      </w:r>
      <w:r>
        <w:t>brukes</w:t>
      </w:r>
      <w:r w:rsidR="009C6B1E">
        <w:t xml:space="preserve"> vil avvike fra det som er planlagt. Fremdriftsplanen vil sjelden stemme helt </w:t>
      </w:r>
      <w:r w:rsidR="000B5DC5">
        <w:t xml:space="preserve">overens </w:t>
      </w:r>
      <w:r w:rsidR="009C6B1E">
        <w:t>med det som blir gjort.</w:t>
      </w:r>
      <w:r w:rsidR="000B5DC5">
        <w:t xml:space="preserve"> </w:t>
      </w:r>
      <w:r w:rsidR="009C6B1E">
        <w:t>Likevel er arbeidsplan og fremdriftsplan til stor nytte. Planleggingen bidrar til en gjennomtenking av problemene på forhånd og sikrer en oversikt som gjør det mye lettere å innhente eventuelle forsinkelser og fullføre arbeidet i tide.</w:t>
      </w:r>
    </w:p>
    <w:p w14:paraId="07DE6CE3" w14:textId="77777777" w:rsidR="009C6B1E" w:rsidRDefault="009C6B1E" w:rsidP="00A22FB8"/>
    <w:p w14:paraId="78E63F54" w14:textId="348E6728" w:rsidR="00F02BF5" w:rsidRPr="003D7B6B" w:rsidRDefault="009B0A31" w:rsidP="00A22FB8">
      <w:r>
        <w:t>Den arbeidsplan</w:t>
      </w:r>
      <w:r>
        <w:rPr>
          <w:rFonts w:ascii="Segoe UI" w:hAnsi="Segoe UI" w:cs="Segoe UI"/>
          <w:color w:val="212121"/>
          <w:sz w:val="21"/>
          <w:szCs w:val="21"/>
          <w:shd w:val="clear" w:color="auto" w:fill="FFFFFF"/>
        </w:rPr>
        <w:t> </w:t>
      </w:r>
      <w:r>
        <w:t>dere</w:t>
      </w:r>
      <w:r>
        <w:rPr>
          <w:rFonts w:ascii="Segoe UI" w:hAnsi="Segoe UI" w:cs="Segoe UI"/>
          <w:color w:val="212121"/>
          <w:sz w:val="21"/>
          <w:szCs w:val="21"/>
          <w:shd w:val="clear" w:color="auto" w:fill="FFFFFF"/>
        </w:rPr>
        <w:t> </w:t>
      </w:r>
      <w:r>
        <w:t xml:space="preserve">klarer å lage på et tidlig tidspunkt, representerer </w:t>
      </w:r>
      <w:r w:rsidR="006660F5">
        <w:t xml:space="preserve">en oversikt. </w:t>
      </w:r>
      <w:r>
        <w:t>Etter hvert som</w:t>
      </w:r>
      <w:r>
        <w:rPr>
          <w:rFonts w:ascii="Segoe UI" w:hAnsi="Segoe UI" w:cs="Segoe UI"/>
          <w:color w:val="212121"/>
          <w:sz w:val="21"/>
          <w:szCs w:val="21"/>
          <w:shd w:val="clear" w:color="auto" w:fill="FFFFFF"/>
        </w:rPr>
        <w:t> </w:t>
      </w:r>
      <w:r>
        <w:t>dere</w:t>
      </w:r>
      <w:r>
        <w:rPr>
          <w:rFonts w:ascii="Segoe UI" w:hAnsi="Segoe UI" w:cs="Segoe UI"/>
          <w:color w:val="212121"/>
          <w:sz w:val="21"/>
          <w:szCs w:val="21"/>
          <w:shd w:val="clear" w:color="auto" w:fill="FFFFFF"/>
        </w:rPr>
        <w:t> </w:t>
      </w:r>
      <w:r>
        <w:t>får bedre oversikt og grundigere kjennskap til det</w:t>
      </w:r>
      <w:r>
        <w:rPr>
          <w:rFonts w:ascii="Segoe UI" w:hAnsi="Segoe UI" w:cs="Segoe UI"/>
          <w:color w:val="212121"/>
          <w:sz w:val="21"/>
          <w:szCs w:val="21"/>
          <w:shd w:val="clear" w:color="auto" w:fill="FFFFFF"/>
        </w:rPr>
        <w:t> </w:t>
      </w:r>
      <w:r>
        <w:t>dere</w:t>
      </w:r>
      <w:r>
        <w:rPr>
          <w:rFonts w:ascii="Segoe UI" w:hAnsi="Segoe UI" w:cs="Segoe UI"/>
          <w:color w:val="212121"/>
          <w:sz w:val="21"/>
          <w:szCs w:val="21"/>
          <w:shd w:val="clear" w:color="auto" w:fill="FFFFFF"/>
        </w:rPr>
        <w:t> </w:t>
      </w:r>
      <w:r>
        <w:t>arbeider med,</w:t>
      </w:r>
      <w:r>
        <w:rPr>
          <w:rFonts w:ascii="Segoe UI" w:hAnsi="Segoe UI" w:cs="Segoe UI"/>
          <w:color w:val="212121"/>
          <w:sz w:val="21"/>
          <w:szCs w:val="21"/>
          <w:shd w:val="clear" w:color="auto" w:fill="FFFFFF"/>
        </w:rPr>
        <w:t> </w:t>
      </w:r>
      <w:r>
        <w:t>kan dere</w:t>
      </w:r>
      <w:r w:rsidR="00C855D9">
        <w:t xml:space="preserve"> </w:t>
      </w:r>
      <w:r>
        <w:t>utdype arbeidsplanen og fremdriftsplanen så langt det er mulig. Det er viktig hele tiden å ha</w:t>
      </w:r>
      <w:r w:rsidR="00B47275">
        <w:t xml:space="preserve"> </w:t>
      </w:r>
      <w:r>
        <w:t>god</w:t>
      </w:r>
      <w:r>
        <w:rPr>
          <w:rFonts w:ascii="Segoe UI" w:hAnsi="Segoe UI" w:cs="Segoe UI"/>
          <w:color w:val="212121"/>
          <w:sz w:val="21"/>
          <w:szCs w:val="21"/>
          <w:shd w:val="clear" w:color="auto" w:fill="FFFFFF"/>
        </w:rPr>
        <w:t> </w:t>
      </w:r>
      <w:r>
        <w:t>oversikt over hvilke arbeid</w:t>
      </w:r>
      <w:r>
        <w:rPr>
          <w:rFonts w:ascii="Segoe UI" w:hAnsi="Segoe UI" w:cs="Segoe UI"/>
          <w:color w:val="212121"/>
          <w:sz w:val="21"/>
          <w:szCs w:val="21"/>
          <w:shd w:val="clear" w:color="auto" w:fill="FFFFFF"/>
        </w:rPr>
        <w:t> </w:t>
      </w:r>
      <w:r>
        <w:t xml:space="preserve">som skal utføres. </w:t>
      </w:r>
      <w:r w:rsidR="008C5285">
        <w:t>Den overordnede planen</w:t>
      </w:r>
      <w:r>
        <w:t xml:space="preserve"> bør for hver fase utfylles med detaljer</w:t>
      </w:r>
      <w:r w:rsidR="008C5285">
        <w:t xml:space="preserve">, eller suppleres med </w:t>
      </w:r>
      <w:r w:rsidR="003D7B6B">
        <w:t>oppgavetavler (</w:t>
      </w:r>
      <w:proofErr w:type="spellStart"/>
      <w:r w:rsidR="003D7B6B">
        <w:t>Kanban</w:t>
      </w:r>
      <w:proofErr w:type="spellEnd"/>
      <w:r w:rsidR="003D7B6B">
        <w:t xml:space="preserve">) eller </w:t>
      </w:r>
      <w:r w:rsidR="003D7B6B">
        <w:rPr>
          <w:i/>
          <w:iCs/>
        </w:rPr>
        <w:t>sprint</w:t>
      </w:r>
      <w:r w:rsidR="003D7B6B">
        <w:t>-planer (</w:t>
      </w:r>
      <w:proofErr w:type="spellStart"/>
      <w:r w:rsidR="003D7B6B">
        <w:t>Scrum</w:t>
      </w:r>
      <w:proofErr w:type="spellEnd"/>
      <w:r w:rsidR="003D7B6B">
        <w:t>).</w:t>
      </w:r>
    </w:p>
    <w:p w14:paraId="2AC2F101" w14:textId="345723C6" w:rsidR="000124C4" w:rsidRDefault="00037385" w:rsidP="00A22FB8">
      <w:pPr>
        <w:pStyle w:val="Heading2"/>
      </w:pPr>
      <w:bookmarkStart w:id="903" w:name="_Toc121718389"/>
      <w:r>
        <w:t xml:space="preserve"> </w:t>
      </w:r>
      <w:bookmarkStart w:id="904" w:name="_Toc153072233"/>
      <w:bookmarkStart w:id="905" w:name="_Toc119509104"/>
      <w:bookmarkStart w:id="906" w:name="_Toc124422684"/>
      <w:bookmarkStart w:id="907" w:name="_Toc158638769"/>
      <w:r w:rsidR="001011DE" w:rsidRPr="007548C9">
        <w:t>Kravspesifikasjon</w:t>
      </w:r>
      <w:bookmarkEnd w:id="903"/>
      <w:r w:rsidR="000124C4">
        <w:t>en</w:t>
      </w:r>
      <w:bookmarkEnd w:id="904"/>
      <w:bookmarkEnd w:id="905"/>
      <w:bookmarkEnd w:id="906"/>
      <w:r w:rsidR="008D3C13">
        <w:t xml:space="preserve">/ </w:t>
      </w:r>
      <w:r w:rsidR="00C01187">
        <w:t>Funksjonsbeskrivelse</w:t>
      </w:r>
      <w:bookmarkEnd w:id="907"/>
    </w:p>
    <w:p w14:paraId="40C21C18" w14:textId="6DC1B4A4" w:rsidR="006D1FC5" w:rsidRDefault="00D81235" w:rsidP="00A22FB8">
      <w:r>
        <w:t xml:space="preserve">Et prosjekt må ha en detaljert systembeskrivelse som forteller </w:t>
      </w:r>
      <w:r w:rsidR="006D1FC5">
        <w:t>hva det endelige produktet skal være og hvordan det vil være bygd opp. Det kan være en teknisk detaljert kravspesifikasjon eller en løsere</w:t>
      </w:r>
      <w:r w:rsidR="00F12310">
        <w:t xml:space="preserve"> funksjonsbeskrivelse.</w:t>
      </w:r>
    </w:p>
    <w:p w14:paraId="6E23EE36" w14:textId="77777777" w:rsidR="006D1FC5" w:rsidRDefault="006D1FC5" w:rsidP="00A22FB8"/>
    <w:p w14:paraId="7F69B1A6" w14:textId="24696375" w:rsidR="00133AFB" w:rsidRDefault="009643A6" w:rsidP="00A22FB8">
      <w:r>
        <w:t>Kravspesifikasjon</w:t>
      </w:r>
      <w:r w:rsidR="000124C4">
        <w:t xml:space="preserve"> en beskrivelse av de krav som oppdragsgiver har til det systemet som skal lages</w:t>
      </w:r>
      <w:r w:rsidR="00924751">
        <w:t>.</w:t>
      </w:r>
      <w:r w:rsidR="000124C4">
        <w:t xml:space="preserve"> Kravspesifikasjonen</w:t>
      </w:r>
      <w:r w:rsidR="005140B7">
        <w:t xml:space="preserve"> </w:t>
      </w:r>
      <w:r w:rsidR="000124C4">
        <w:t>må godkjennes av begge parter som den modellen det skal arbeides videre med</w:t>
      </w:r>
      <w:r w:rsidR="00E40C32">
        <w:t>, og fungerer derved som en kontrakt</w:t>
      </w:r>
      <w:r w:rsidR="00595257">
        <w:t xml:space="preserve"> mellom partene.</w:t>
      </w:r>
      <w:r w:rsidR="00992160">
        <w:t xml:space="preserve"> </w:t>
      </w:r>
      <w:r w:rsidR="00846910">
        <w:t xml:space="preserve">Den kan for eksempel spesifisere </w:t>
      </w:r>
      <w:proofErr w:type="spellStart"/>
      <w:r w:rsidR="00E63308">
        <w:t>hvilken</w:t>
      </w:r>
      <w:proofErr w:type="spellEnd"/>
      <w:r w:rsidR="00E63308">
        <w:t xml:space="preserve"> database som benyttes og hvordan data skal overføres til front-</w:t>
      </w:r>
      <w:r w:rsidR="00E63308">
        <w:lastRenderedPageBreak/>
        <w:t xml:space="preserve">end. </w:t>
      </w:r>
      <w:r w:rsidR="00992160">
        <w:t>Dere vil ofte motta en bestilling fra en bedrift med hva de øn</w:t>
      </w:r>
      <w:r w:rsidR="004574E5">
        <w:t xml:space="preserve">sker, men den kommer sjeldent som en ferdig kravspesifikasjon. </w:t>
      </w:r>
      <w:r w:rsidR="00894976">
        <w:t>Målet er å ende opp med noen prioriterte krav og</w:t>
      </w:r>
      <w:r w:rsidR="00133AFB">
        <w:t xml:space="preserve"> prosessen for å komme frem til den er viktig. </w:t>
      </w:r>
      <w:r w:rsidR="00404C66">
        <w:t>Noen prosjekter har en mindre detaljert eller mindre teknisk beskrivelse av det forventede resultatet. Da er det likevel viktig å lage en beskrivelse av hvilke funksjoner – og kanskje hvilke brukere og brukerbehov – den endelige løsningen skal dekke.</w:t>
      </w:r>
    </w:p>
    <w:p w14:paraId="2C5DF85D" w14:textId="77777777" w:rsidR="00B2200E" w:rsidRDefault="00B2200E" w:rsidP="00A22FB8"/>
    <w:p w14:paraId="16F9B40C" w14:textId="5A280BCD" w:rsidR="00F91C36" w:rsidRDefault="007548C9" w:rsidP="00A22FB8">
      <w:r>
        <w:t>Forprosjektrappo</w:t>
      </w:r>
      <w:r w:rsidR="006D64C3">
        <w:t>r</w:t>
      </w:r>
      <w:r>
        <w:t xml:space="preserve">ten gir en god oversikt over prinsippene ved den løsningen </w:t>
      </w:r>
      <w:r w:rsidR="00EB6E69">
        <w:t xml:space="preserve">oppdragsgiver og studentene </w:t>
      </w:r>
      <w:r>
        <w:t xml:space="preserve">har tenkt seg. </w:t>
      </w:r>
      <w:r w:rsidR="00EB6E69">
        <w:t>Når</w:t>
      </w:r>
      <w:r w:rsidR="00AF3E1E">
        <w:t xml:space="preserve"> </w:t>
      </w:r>
      <w:r w:rsidR="00EB6E69">
        <w:t xml:space="preserve">internveileder har godkjent og </w:t>
      </w:r>
      <w:r>
        <w:t xml:space="preserve">gitt tilbakemelding på forprosjektrapporten, er det nødvendig å spesifisere prosjektet mer i detalj. Dette gjøres med </w:t>
      </w:r>
      <w:r w:rsidR="00F91C36" w:rsidRPr="005140B7">
        <w:rPr>
          <w:bCs/>
        </w:rPr>
        <w:t>kravspesifikasjon</w:t>
      </w:r>
      <w:r w:rsidRPr="005140B7">
        <w:rPr>
          <w:bCs/>
        </w:rPr>
        <w:t>en</w:t>
      </w:r>
      <w:r w:rsidR="00A025E1">
        <w:rPr>
          <w:bCs/>
        </w:rPr>
        <w:t>/ funksjonsbeskrivelsen</w:t>
      </w:r>
      <w:r w:rsidRPr="005140B7">
        <w:rPr>
          <w:bCs/>
        </w:rPr>
        <w:t>.</w:t>
      </w:r>
      <w:r>
        <w:rPr>
          <w:b/>
          <w:bCs/>
        </w:rPr>
        <w:t xml:space="preserve"> </w:t>
      </w:r>
    </w:p>
    <w:p w14:paraId="047CF5D2" w14:textId="77777777" w:rsidR="00F91C36" w:rsidRDefault="00F91C36" w:rsidP="00A22FB8">
      <w:pPr>
        <w:pStyle w:val="Header"/>
        <w:tabs>
          <w:tab w:val="left" w:pos="708"/>
        </w:tabs>
      </w:pPr>
    </w:p>
    <w:p w14:paraId="1CC5B3A9" w14:textId="5D32560E" w:rsidR="005140B7" w:rsidRPr="005140B7" w:rsidRDefault="00F91C36" w:rsidP="00A025E1">
      <w:pPr>
        <w:pStyle w:val="Heading3"/>
      </w:pPr>
      <w:bookmarkStart w:id="908" w:name="_Toc121718390"/>
      <w:bookmarkStart w:id="909" w:name="_Toc153072234"/>
      <w:bookmarkStart w:id="910" w:name="_Toc119509105"/>
      <w:r>
        <w:t>Datainnsamling</w:t>
      </w:r>
      <w:bookmarkEnd w:id="908"/>
      <w:bookmarkEnd w:id="909"/>
      <w:bookmarkEnd w:id="910"/>
    </w:p>
    <w:p w14:paraId="678A0F71" w14:textId="3477CA12" w:rsidR="005140B7" w:rsidRDefault="005140B7" w:rsidP="00A22FB8">
      <w:r w:rsidRPr="007548C9">
        <w:rPr>
          <w:bCs/>
        </w:rPr>
        <w:t>For å lage en god kravspesifika</w:t>
      </w:r>
      <w:r>
        <w:rPr>
          <w:bCs/>
        </w:rPr>
        <w:t>s</w:t>
      </w:r>
      <w:r w:rsidRPr="007548C9">
        <w:rPr>
          <w:bCs/>
        </w:rPr>
        <w:t>jon</w:t>
      </w:r>
      <w:r>
        <w:t xml:space="preserve"> trenger </w:t>
      </w:r>
      <w:r w:rsidR="00EB6E69">
        <w:t xml:space="preserve">dere </w:t>
      </w:r>
      <w:r>
        <w:t xml:space="preserve">en rekke data. </w:t>
      </w:r>
    </w:p>
    <w:p w14:paraId="367F52F8" w14:textId="77777777" w:rsidR="005140B7" w:rsidRPr="005140B7" w:rsidRDefault="005140B7" w:rsidP="00A22FB8"/>
    <w:p w14:paraId="52300581" w14:textId="3E8CAD00" w:rsidR="000124C4" w:rsidRDefault="00F91C36" w:rsidP="00A22FB8">
      <w:r>
        <w:t>Viktige data i det</w:t>
      </w:r>
      <w:r w:rsidR="007548C9">
        <w:t>te</w:t>
      </w:r>
      <w:r>
        <w:t xml:space="preserve"> arbeidet er selvfølgelig oppdragsgivers egen beskrivelse av krav og ønsker til det produktet som skal lages. Kanskje er denne beskrivelsen så klar og utvetydig at grunnarbeidet er gjort</w:t>
      </w:r>
      <w:r w:rsidR="00FF7851">
        <w:t xml:space="preserve">, men </w:t>
      </w:r>
      <w:r w:rsidR="00AF2033">
        <w:t>ofte er den</w:t>
      </w:r>
      <w:r>
        <w:t xml:space="preserve"> forholdsvis vag og uspesifisert</w:t>
      </w:r>
      <w:r w:rsidR="00C1396F">
        <w:t>.</w:t>
      </w:r>
      <w:r w:rsidR="7EBA0813">
        <w:t xml:space="preserve"> Oppdragsgiver vet kanskje hva produktet skal kunne gjøre </w:t>
      </w:r>
      <w:r w:rsidR="00AF2033">
        <w:t>–</w:t>
      </w:r>
      <w:r w:rsidR="7EBA0813">
        <w:t xml:space="preserve"> men har ikke</w:t>
      </w:r>
      <w:r w:rsidR="43A75879">
        <w:t xml:space="preserve"> alltid</w:t>
      </w:r>
      <w:r w:rsidR="7EBA0813">
        <w:t xml:space="preserve"> detaljerte synspunkter, og oppdager først etter hvert hva </w:t>
      </w:r>
      <w:r w:rsidR="006B6171">
        <w:t xml:space="preserve">de </w:t>
      </w:r>
      <w:r w:rsidR="7EBA0813">
        <w:t>ønske</w:t>
      </w:r>
      <w:r w:rsidR="006B6171">
        <w:t>r</w:t>
      </w:r>
      <w:r w:rsidR="7EBA0813">
        <w:t xml:space="preserve">. Det betyr at både den første og </w:t>
      </w:r>
      <w:r w:rsidR="3ED2E212">
        <w:t>eventuelt</w:t>
      </w:r>
      <w:r w:rsidR="002030DC">
        <w:t xml:space="preserve"> en </w:t>
      </w:r>
      <w:r w:rsidR="008D4AB3">
        <w:t>endelig</w:t>
      </w:r>
      <w:r w:rsidR="3ED2E212">
        <w:t xml:space="preserve"> </w:t>
      </w:r>
      <w:r w:rsidR="7EBA0813">
        <w:t xml:space="preserve">kravspesifikasjon må skapes i samarbeid mellom </w:t>
      </w:r>
      <w:r w:rsidR="656D91CF">
        <w:t xml:space="preserve">bachelorgruppen </w:t>
      </w:r>
      <w:r w:rsidR="7EBA0813">
        <w:t xml:space="preserve">og oppdragsgiver. </w:t>
      </w:r>
      <w:r w:rsidR="00EB5368">
        <w:t>Brukere må involveres så tidlig som mulig og igjennom hele prosessen</w:t>
      </w:r>
      <w:r w:rsidR="006B6171">
        <w:t>.</w:t>
      </w:r>
      <w:r w:rsidR="00EB5368">
        <w:t xml:space="preserve"> </w:t>
      </w:r>
      <w:r w:rsidR="00F50389">
        <w:t xml:space="preserve">Behovskartlegging kan være </w:t>
      </w:r>
      <w:r w:rsidR="00063259">
        <w:t>en viktig del av arbeidet og rapporten.</w:t>
      </w:r>
    </w:p>
    <w:p w14:paraId="16A7B4B0" w14:textId="77777777" w:rsidR="00FE074C" w:rsidRDefault="00FE074C" w:rsidP="00A22FB8"/>
    <w:p w14:paraId="15E9F27A" w14:textId="686D23FB" w:rsidR="00887B6B" w:rsidRDefault="7EBA0813" w:rsidP="00A22FB8">
      <w:r>
        <w:t>Nødvendig informasjon om bedriften/institusjonen</w:t>
      </w:r>
      <w:r w:rsidR="00C01DAA">
        <w:t xml:space="preserve"> eller brukernes behov</w:t>
      </w:r>
      <w:r>
        <w:t xml:space="preserve"> fås </w:t>
      </w:r>
      <w:r w:rsidR="00C01DAA">
        <w:t>kanskje</w:t>
      </w:r>
      <w:r>
        <w:t xml:space="preserve"> </w:t>
      </w:r>
      <w:r w:rsidR="00C01DAA">
        <w:t>fra</w:t>
      </w:r>
      <w:r>
        <w:t xml:space="preserve"> oppdragsgiver. Ellers </w:t>
      </w:r>
      <w:r w:rsidR="3ED2E212">
        <w:t xml:space="preserve">kan man </w:t>
      </w:r>
      <w:r>
        <w:t xml:space="preserve">bruke teknikker som intervjuer, spørreskjemaer, observasjoner og analyser av dokumenter som er sentrale i bedriften. </w:t>
      </w:r>
      <w:r w:rsidR="225CBA44">
        <w:t xml:space="preserve">Dere kan </w:t>
      </w:r>
      <w:r>
        <w:t xml:space="preserve">intervjue og observere </w:t>
      </w:r>
      <w:proofErr w:type="gramStart"/>
      <w:r>
        <w:t>potensielle</w:t>
      </w:r>
      <w:proofErr w:type="gramEnd"/>
      <w:r>
        <w:t xml:space="preserve"> brukere</w:t>
      </w:r>
      <w:r w:rsidR="00C01DAA">
        <w:t>.</w:t>
      </w:r>
      <w:r w:rsidRPr="00F532B7">
        <w:t xml:space="preserve"> </w:t>
      </w:r>
      <w:r w:rsidR="00F532B7" w:rsidRPr="00F532B7">
        <w:t>Kvaliteten på det endelige resultatet vil være avhengig av at denne informasjonsinnsamlingen er dekkende.</w:t>
      </w:r>
    </w:p>
    <w:p w14:paraId="3E0A4181" w14:textId="2A7FCC3A" w:rsidR="00C01DAA" w:rsidRDefault="00C01DAA" w:rsidP="00A22FB8"/>
    <w:p w14:paraId="03CAA929" w14:textId="0DB67E92" w:rsidR="00C01DAA" w:rsidRPr="00F532B7" w:rsidRDefault="003E6685" w:rsidP="008E7109">
      <w:pPr>
        <w:shd w:val="clear" w:color="auto" w:fill="FFF2CC" w:themeFill="accent4" w:themeFillTint="33"/>
      </w:pP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A0"/>
          </mc:Choice>
          <mc:Fallback>
            <w:t>⚠</w:t>
          </mc:Fallback>
        </mc:AlternateContent>
      </w:r>
      <w:r>
        <w:t xml:space="preserve">️ </w:t>
      </w:r>
      <w:r w:rsidR="00C01DAA">
        <w:t xml:space="preserve">Det er viktig i denne fasen å huske at datainnsamling med persondata </w:t>
      </w:r>
      <w:r w:rsidR="00BC1739">
        <w:t xml:space="preserve">i et bachelorprosjekt skal meldes som et forskningsprosjekt på </w:t>
      </w:r>
      <w:r w:rsidR="00B378A6">
        <w:t xml:space="preserve">Sikt.no </w:t>
      </w:r>
      <w:r w:rsidR="00E67A77">
        <w:t xml:space="preserve">og dere bør ha informert allerede i prosjektskissen dersom dere vil behandle persondata i løpet </w:t>
      </w:r>
      <w:r w:rsidR="000B666C">
        <w:t xml:space="preserve">av prosjektet. Det må uansett tydeliggjøres i Forprosjektrapporten.  </w:t>
      </w:r>
    </w:p>
    <w:p w14:paraId="0C4C0F27" w14:textId="77777777" w:rsidR="00887B6B" w:rsidRPr="00F532B7" w:rsidRDefault="00887B6B" w:rsidP="00A22FB8"/>
    <w:p w14:paraId="4CA3286B" w14:textId="20B44D22" w:rsidR="00F91C36" w:rsidRDefault="33ADD94C" w:rsidP="00A22FB8">
      <w:r w:rsidRPr="00F532B7">
        <w:t xml:space="preserve">Hva </w:t>
      </w:r>
      <w:r w:rsidRPr="00F532B7">
        <w:rPr>
          <w:i/>
          <w:iCs/>
        </w:rPr>
        <w:t>må</w:t>
      </w:r>
      <w:r w:rsidRPr="00F532B7">
        <w:t xml:space="preserve"> være med i løsningen som skal utvikles, hva </w:t>
      </w:r>
      <w:r w:rsidRPr="00F532B7">
        <w:rPr>
          <w:i/>
          <w:iCs/>
        </w:rPr>
        <w:t>bør</w:t>
      </w:r>
      <w:r w:rsidRPr="00F532B7">
        <w:t xml:space="preserve"> være med, hva </w:t>
      </w:r>
      <w:r w:rsidRPr="00F532B7">
        <w:rPr>
          <w:i/>
          <w:iCs/>
        </w:rPr>
        <w:t>bør ikke</w:t>
      </w:r>
      <w:r w:rsidRPr="00F532B7">
        <w:t xml:space="preserve"> være med, hva </w:t>
      </w:r>
      <w:r w:rsidRPr="00F532B7">
        <w:rPr>
          <w:i/>
          <w:iCs/>
        </w:rPr>
        <w:t>kan</w:t>
      </w:r>
      <w:r w:rsidRPr="00F532B7">
        <w:t xml:space="preserve"> være med og hva </w:t>
      </w:r>
      <w:r w:rsidRPr="00F532B7">
        <w:rPr>
          <w:i/>
          <w:iCs/>
        </w:rPr>
        <w:t>trenger ikke</w:t>
      </w:r>
      <w:r w:rsidRPr="00F532B7">
        <w:t xml:space="preserve"> være</w:t>
      </w:r>
      <w:r>
        <w:t xml:space="preserve"> med. Det kan også være andre krav som sikkerhet, </w:t>
      </w:r>
      <w:r w:rsidR="6ED6A453">
        <w:t xml:space="preserve">personvern, </w:t>
      </w:r>
      <w:r>
        <w:t>brukervennlighet og universell utforming. Dette må gruppen finne ut av. En prioritert liste med hva som skal prioriteres samt en begrunnelse om valgene som er tatt vil tjene som rettesnor for utviklerne gjennom hele prosjektet</w:t>
      </w:r>
      <w:r w:rsidR="2AB3C6B9">
        <w:t>.</w:t>
      </w:r>
    </w:p>
    <w:p w14:paraId="2A525F53" w14:textId="77777777" w:rsidR="00536FDF" w:rsidRDefault="00536FDF" w:rsidP="00A22FB8">
      <w:pPr>
        <w:rPr>
          <w:b/>
        </w:rPr>
      </w:pPr>
    </w:p>
    <w:p w14:paraId="1B4DD465" w14:textId="737EDEA9" w:rsidR="00536FDF" w:rsidRDefault="00536FDF" w:rsidP="001B0971">
      <w:pPr>
        <w:pStyle w:val="Heading3"/>
      </w:pPr>
      <w:bookmarkStart w:id="911" w:name="_Toc153072235"/>
      <w:bookmarkStart w:id="912" w:name="_Toc119509106"/>
      <w:r>
        <w:t>Endringer av kravspesifikasjon</w:t>
      </w:r>
      <w:bookmarkEnd w:id="911"/>
      <w:bookmarkEnd w:id="912"/>
    </w:p>
    <w:p w14:paraId="5302ADB8" w14:textId="089C1291" w:rsidR="000124C4" w:rsidRDefault="00E40C32" w:rsidP="00A22FB8">
      <w:pPr>
        <w:pStyle w:val="Header"/>
        <w:tabs>
          <w:tab w:val="clear" w:pos="4536"/>
          <w:tab w:val="clear" w:pos="9072"/>
        </w:tabs>
      </w:pPr>
      <w:r>
        <w:t>Selv om en kravspesifikasjon er akseptert både av oppdragsgiver og prosjektgruppe, vil den ofte komme til å måtte endres. Både gruppa og oppdragsg</w:t>
      </w:r>
      <w:r w:rsidR="00C72810">
        <w:t>i</w:t>
      </w:r>
      <w:r>
        <w:t xml:space="preserve">ver kan komme fram til at noe kan gjøres </w:t>
      </w:r>
      <w:r w:rsidR="009B65FE">
        <w:t>på en bedre måte</w:t>
      </w:r>
      <w:r w:rsidR="00C72810">
        <w:t>, så endringer i kravspesifikasjonen representerer vanligvis noe positivt.</w:t>
      </w:r>
      <w:r w:rsidR="00CB672E">
        <w:t xml:space="preserve"> </w:t>
      </w:r>
    </w:p>
    <w:p w14:paraId="28CF3C8B" w14:textId="77777777" w:rsidR="00A022FF" w:rsidRDefault="00A022FF" w:rsidP="00A22FB8">
      <w:pPr>
        <w:pStyle w:val="Header"/>
        <w:tabs>
          <w:tab w:val="clear" w:pos="4536"/>
          <w:tab w:val="clear" w:pos="9072"/>
        </w:tabs>
      </w:pPr>
    </w:p>
    <w:p w14:paraId="31526C06" w14:textId="60B92AA6" w:rsidR="00A022FF" w:rsidRDefault="0048674E" w:rsidP="00A22FB8">
      <w:pPr>
        <w:pStyle w:val="Header"/>
        <w:tabs>
          <w:tab w:val="clear" w:pos="4536"/>
          <w:tab w:val="clear" w:pos="9072"/>
        </w:tabs>
      </w:pPr>
      <w:r>
        <w:t>K</w:t>
      </w:r>
      <w:r w:rsidR="00734974">
        <w:t>ravspesifikasjon som leveres som sluttdokum</w:t>
      </w:r>
      <w:r w:rsidR="00037385">
        <w:t>e</w:t>
      </w:r>
      <w:r w:rsidR="00734974">
        <w:t xml:space="preserve">ntasjon, må være den </w:t>
      </w:r>
      <w:r w:rsidR="00C95559">
        <w:t>siste versjonen.</w:t>
      </w:r>
      <w:r w:rsidR="00734974">
        <w:t xml:space="preserve"> </w:t>
      </w:r>
      <w:r w:rsidR="00037385">
        <w:t>K</w:t>
      </w:r>
      <w:r w:rsidR="00A022FF">
        <w:t xml:space="preserve">ravspesifikasjonen skal være med for at veileder og sensor skal kunne sammenligne produktet med den generelle kravspesifikasjonen. Studentene skal i prosessdokumentasjonen </w:t>
      </w:r>
      <w:r w:rsidR="00A022FF">
        <w:lastRenderedPageBreak/>
        <w:t>forklare hvordan de har brukt kravspesifikasjonen i arbeidet med produktet, og i produktdokumentasjonen hvordan samsvaret er mellom kravspesifikasjon og produkt</w:t>
      </w:r>
      <w:r w:rsidR="00037385">
        <w:t>.</w:t>
      </w:r>
    </w:p>
    <w:p w14:paraId="4206FF9E" w14:textId="77777777" w:rsidR="00C72810" w:rsidRDefault="00C72810" w:rsidP="00A22FB8">
      <w:pPr>
        <w:pStyle w:val="Header"/>
        <w:tabs>
          <w:tab w:val="clear" w:pos="4536"/>
          <w:tab w:val="clear" w:pos="9072"/>
        </w:tabs>
      </w:pPr>
    </w:p>
    <w:p w14:paraId="27A2196F" w14:textId="1C676AFE" w:rsidR="00C72810" w:rsidRDefault="0002670A" w:rsidP="00A22FB8">
      <w:pPr>
        <w:pStyle w:val="Header"/>
        <w:tabs>
          <w:tab w:val="clear" w:pos="4536"/>
          <w:tab w:val="clear" w:pos="9072"/>
        </w:tabs>
      </w:pPr>
      <w:r>
        <w:t>B</w:t>
      </w:r>
      <w:r w:rsidR="00C72810">
        <w:t>åde oppdragsgiver og utviklere være enige om endringer i kravspesifikasjonen.</w:t>
      </w:r>
    </w:p>
    <w:p w14:paraId="233B91DE" w14:textId="0EC57C79" w:rsidR="005107CA" w:rsidRDefault="00C72810" w:rsidP="00EF70DC">
      <w:pPr>
        <w:pStyle w:val="Header"/>
        <w:tabs>
          <w:tab w:val="clear" w:pos="4536"/>
          <w:tab w:val="clear" w:pos="9072"/>
        </w:tabs>
      </w:pPr>
      <w:r>
        <w:t xml:space="preserve"> </w:t>
      </w:r>
      <w:bookmarkStart w:id="913" w:name="_Toc153072236"/>
    </w:p>
    <w:p w14:paraId="2252182F" w14:textId="09807AE7" w:rsidR="005107CA" w:rsidRPr="005107CA" w:rsidRDefault="006D3B26" w:rsidP="00EF70DC">
      <w:pPr>
        <w:pStyle w:val="Heading3"/>
      </w:pPr>
      <w:bookmarkStart w:id="914" w:name="_Toc119509107"/>
      <w:r>
        <w:t>Oppbygging av kravspesifikasjon</w:t>
      </w:r>
      <w:bookmarkEnd w:id="913"/>
      <w:bookmarkEnd w:id="914"/>
    </w:p>
    <w:p w14:paraId="593E07E6" w14:textId="531D8E3B" w:rsidR="000124C4" w:rsidRDefault="000124C4" w:rsidP="00A22FB8">
      <w:r>
        <w:t xml:space="preserve">I og med at kravspesifikasjonen er et selvstendig dokument, vil den inneholde </w:t>
      </w:r>
      <w:r w:rsidR="002959AE">
        <w:t>informasjon</w:t>
      </w:r>
      <w:r>
        <w:t xml:space="preserve"> som også finnes i andre deler av dokumentasjonen. Kravspesifikasjonen vil ofte fungere som en utdyping av </w:t>
      </w:r>
      <w:r w:rsidR="003E561D">
        <w:t xml:space="preserve">informasjonen </w:t>
      </w:r>
      <w:r>
        <w:t>i forprosjektrapporten</w:t>
      </w:r>
      <w:r w:rsidR="008D1AEB">
        <w:t xml:space="preserve">. </w:t>
      </w:r>
      <w:r w:rsidR="00AB745D">
        <w:t>K</w:t>
      </w:r>
      <w:r>
        <w:t xml:space="preserve">rav fra kravspesifikasjonen </w:t>
      </w:r>
      <w:r w:rsidR="00AB745D">
        <w:t xml:space="preserve">vil </w:t>
      </w:r>
      <w:r>
        <w:t xml:space="preserve">gå igjen i produktdokumentasjonen, </w:t>
      </w:r>
      <w:r w:rsidR="00BB3017">
        <w:t>evt.</w:t>
      </w:r>
      <w:r>
        <w:t xml:space="preserve"> i brukerdokumentasjonen</w:t>
      </w:r>
      <w:r w:rsidR="00AB745D">
        <w:t xml:space="preserve"> og </w:t>
      </w:r>
      <w:r w:rsidR="00DE2D33">
        <w:t>som</w:t>
      </w:r>
      <w:r>
        <w:t xml:space="preserve"> utfordringer nevnt i prosessdokumentasjonen. Det gjelder å holde fast ved det som er </w:t>
      </w:r>
      <w:r w:rsidRPr="00875B39">
        <w:rPr>
          <w:i/>
          <w:iCs/>
        </w:rPr>
        <w:t>hensikten</w:t>
      </w:r>
      <w:r>
        <w:t xml:space="preserve"> med kravspesifikasjonen, og den funksjon den har i dokumentasjonen, og formulere kravspesifikasjonen etter dette. </w:t>
      </w:r>
    </w:p>
    <w:p w14:paraId="3BC1D9EC" w14:textId="77777777" w:rsidR="000124C4" w:rsidRDefault="000124C4" w:rsidP="00A22FB8"/>
    <w:p w14:paraId="0D21F212" w14:textId="3DB65EDD" w:rsidR="00D01FAB" w:rsidRDefault="00FA508E" w:rsidP="00A22FB8">
      <w:r>
        <w:t xml:space="preserve">Her er </w:t>
      </w:r>
      <w:r w:rsidR="00AF567F">
        <w:t xml:space="preserve">et forslag på hvordan </w:t>
      </w:r>
      <w:r w:rsidR="00875B39">
        <w:t>en kravspesifikasjon</w:t>
      </w:r>
      <w:r>
        <w:t xml:space="preserve"> </w:t>
      </w:r>
      <w:r w:rsidR="00AF567F">
        <w:t xml:space="preserve">kan settes opp, </w:t>
      </w:r>
      <w:r>
        <w:t xml:space="preserve">men dette avhenger også av oppgaven dere jobber med: </w:t>
      </w:r>
    </w:p>
    <w:p w14:paraId="28A6FDC5" w14:textId="77777777" w:rsidR="00D01FAB" w:rsidRDefault="00D01FAB" w:rsidP="00A22FB8"/>
    <w:p w14:paraId="45AA1CFA" w14:textId="29623932" w:rsidR="00F02BF5" w:rsidRDefault="00F02BF5" w:rsidP="00D01FAB">
      <w:r>
        <w:tab/>
        <w:t>Presentasjon</w:t>
      </w:r>
    </w:p>
    <w:p w14:paraId="2A268ABF" w14:textId="383909B5" w:rsidR="00F02BF5" w:rsidRDefault="00F02BF5" w:rsidP="00D01FAB">
      <w:r>
        <w:tab/>
      </w:r>
      <w:r>
        <w:tab/>
        <w:t>Som for forprosjektrapport</w:t>
      </w:r>
    </w:p>
    <w:p w14:paraId="23A598C1" w14:textId="77777777" w:rsidR="00F02BF5" w:rsidRDefault="00F02BF5" w:rsidP="00D01FAB"/>
    <w:p w14:paraId="22E1F603" w14:textId="5DDE4C78" w:rsidR="00F02BF5" w:rsidRPr="00F02BF5" w:rsidRDefault="00F02BF5" w:rsidP="00D01FAB">
      <w:pPr>
        <w:ind w:firstLine="708"/>
      </w:pPr>
      <w:r w:rsidRPr="00F02BF5">
        <w:t>Om bakgrunnen</w:t>
      </w:r>
    </w:p>
    <w:p w14:paraId="51A79905" w14:textId="77777777" w:rsidR="000124C4" w:rsidRDefault="000124C4" w:rsidP="00D01FAB">
      <w:pPr>
        <w:ind w:left="1416"/>
      </w:pPr>
      <w:r>
        <w:t>Kort om bakgrunnen - litt om bedrift, situasjon og hensikten med produktet, men kortere enn i forprosjektrapport</w:t>
      </w:r>
      <w:r w:rsidR="00037385">
        <w:t>.</w:t>
      </w:r>
      <w:r>
        <w:t xml:space="preserve"> Eventuelle hovedtrekk ved kravspesifikasjonen</w:t>
      </w:r>
    </w:p>
    <w:p w14:paraId="2FBEACF0" w14:textId="77777777" w:rsidR="00CA0DBB" w:rsidRDefault="000124C4" w:rsidP="00D01FAB">
      <w:r>
        <w:t xml:space="preserve"> </w:t>
      </w:r>
      <w:r>
        <w:tab/>
      </w:r>
      <w:r>
        <w:tab/>
      </w:r>
    </w:p>
    <w:p w14:paraId="25A63D0B" w14:textId="603D6E55" w:rsidR="000124C4" w:rsidRDefault="000124C4" w:rsidP="00D01FAB">
      <w:pPr>
        <w:ind w:firstLine="708"/>
      </w:pPr>
      <w:r>
        <w:t>Forord</w:t>
      </w:r>
    </w:p>
    <w:p w14:paraId="75809BDF" w14:textId="77777777" w:rsidR="000124C4" w:rsidRDefault="000124C4" w:rsidP="00D01FAB">
      <w:pPr>
        <w:ind w:left="1416"/>
      </w:pPr>
      <w:r>
        <w:t>Hensikten med kravspesifikasjonen</w:t>
      </w:r>
      <w:r w:rsidR="00723366">
        <w:t>.</w:t>
      </w:r>
      <w:r w:rsidR="00037385">
        <w:t xml:space="preserve"> </w:t>
      </w:r>
      <w:r>
        <w:t>Hvem kravspesifikasjonen er beregnet for. Kort om hvilken rolle den har spilt i prosjektet</w:t>
      </w:r>
      <w:r w:rsidR="00037385">
        <w:t>.</w:t>
      </w:r>
      <w:r w:rsidR="0067606A">
        <w:t xml:space="preserve"> </w:t>
      </w:r>
      <w:r>
        <w:t>(Mer om dette må plasseres i prosessdokumentasjonen)</w:t>
      </w:r>
    </w:p>
    <w:p w14:paraId="234510AB" w14:textId="77777777" w:rsidR="00AF567F" w:rsidRDefault="000124C4" w:rsidP="00D01FAB">
      <w:r>
        <w:tab/>
      </w:r>
      <w:r>
        <w:tab/>
      </w:r>
    </w:p>
    <w:p w14:paraId="61E8A1C9" w14:textId="0F90060E" w:rsidR="000124C4" w:rsidRDefault="006D64C3" w:rsidP="00D01FAB">
      <w:pPr>
        <w:ind w:firstLine="708"/>
      </w:pPr>
      <w:r>
        <w:t>Lederveiledning</w:t>
      </w:r>
    </w:p>
    <w:p w14:paraId="34938BE3" w14:textId="34287BC6" w:rsidR="000124C4" w:rsidRDefault="000124C4" w:rsidP="00D01FAB">
      <w:r>
        <w:tab/>
      </w:r>
      <w:r>
        <w:tab/>
        <w:t>Hvordan kravspesifikasjonen er organisert</w:t>
      </w:r>
    </w:p>
    <w:p w14:paraId="03CBF8FB" w14:textId="77777777" w:rsidR="00CA0DBB" w:rsidRDefault="00CA0DBB" w:rsidP="00D01FAB"/>
    <w:p w14:paraId="1B6A6493" w14:textId="10212F27" w:rsidR="000124C4" w:rsidRDefault="000124C4" w:rsidP="00D01FAB">
      <w:r>
        <w:tab/>
        <w:t>Kort systembeskrivelse</w:t>
      </w:r>
    </w:p>
    <w:p w14:paraId="5BA11E76" w14:textId="641AA4F0" w:rsidR="000124C4" w:rsidRDefault="000124C4" w:rsidP="00D01FAB">
      <w:r>
        <w:tab/>
      </w:r>
      <w:r>
        <w:tab/>
        <w:t>med de forbedringer en venter å oppnå</w:t>
      </w:r>
    </w:p>
    <w:p w14:paraId="4F1A8482" w14:textId="18622C10" w:rsidR="000124C4" w:rsidRDefault="00D01FAB" w:rsidP="00D01FAB">
      <w:pPr>
        <w:ind w:left="1416"/>
      </w:pPr>
      <w:r>
        <w:t>s</w:t>
      </w:r>
      <w:r w:rsidR="000124C4">
        <w:t>ystemets funksjonelle egenskaper, beskrevet ved diagrammer og prosess-spesifikasjoner osv.</w:t>
      </w:r>
    </w:p>
    <w:p w14:paraId="09412B3F" w14:textId="77777777" w:rsidR="005267C0" w:rsidRDefault="005267C0" w:rsidP="00D01FAB">
      <w:pPr>
        <w:ind w:left="1416"/>
      </w:pPr>
    </w:p>
    <w:p w14:paraId="6500DFE8" w14:textId="77777777" w:rsidR="00CA0DBB" w:rsidRDefault="00CA0DBB" w:rsidP="00D01FAB">
      <w:pPr>
        <w:ind w:left="2124"/>
      </w:pPr>
    </w:p>
    <w:p w14:paraId="475A61CB" w14:textId="7F7C5DC9" w:rsidR="000124C4" w:rsidRDefault="000124C4" w:rsidP="00D01FAB">
      <w:r>
        <w:tab/>
        <w:t>Rammekrav i systemet, f.eks.</w:t>
      </w:r>
    </w:p>
    <w:p w14:paraId="7166782B" w14:textId="56662E7F" w:rsidR="000124C4" w:rsidRDefault="000124C4" w:rsidP="00D01FAB">
      <w:r>
        <w:tab/>
      </w:r>
      <w:r w:rsidR="00D01FAB">
        <w:tab/>
      </w:r>
      <w:r>
        <w:t>sikring mot tap, ødeleggelse, tyveri og misbruk av data</w:t>
      </w:r>
    </w:p>
    <w:p w14:paraId="031CF825" w14:textId="14BB86C5" w:rsidR="000124C4" w:rsidRDefault="000E7395" w:rsidP="00D01FAB">
      <w:r>
        <w:tab/>
      </w:r>
      <w:r w:rsidR="000124C4">
        <w:tab/>
        <w:t>kapasitet</w:t>
      </w:r>
    </w:p>
    <w:p w14:paraId="096853EC" w14:textId="792DDD60" w:rsidR="000124C4" w:rsidRDefault="000124C4" w:rsidP="00D01FAB">
      <w:r>
        <w:tab/>
      </w:r>
      <w:r>
        <w:tab/>
        <w:t>fremtidig utvidelse av systemet</w:t>
      </w:r>
    </w:p>
    <w:p w14:paraId="02684C39" w14:textId="6F929359" w:rsidR="000124C4" w:rsidRDefault="000124C4" w:rsidP="00D01FAB">
      <w:r>
        <w:tab/>
      </w:r>
      <w:r>
        <w:tab/>
        <w:t>bruk og brukervennlighet</w:t>
      </w:r>
    </w:p>
    <w:p w14:paraId="4B60AFBD" w14:textId="77777777" w:rsidR="00FA508E" w:rsidRDefault="00FA508E" w:rsidP="00D01FAB"/>
    <w:p w14:paraId="7640D5C0" w14:textId="652BB7B0" w:rsidR="000124C4" w:rsidRDefault="000124C4" w:rsidP="00D01FAB">
      <w:r>
        <w:tab/>
        <w:t xml:space="preserve">Logisk datamodell  </w:t>
      </w:r>
    </w:p>
    <w:p w14:paraId="30551A65" w14:textId="5932CC9A" w:rsidR="000124C4" w:rsidRDefault="000124C4" w:rsidP="00D01FAB">
      <w:r>
        <w:tab/>
        <w:t>Eventuelle krav til systemkonstruksjon</w:t>
      </w:r>
    </w:p>
    <w:p w14:paraId="4BE27114" w14:textId="0CE01ED8" w:rsidR="000124C4" w:rsidRDefault="000124C4" w:rsidP="00D01FAB">
      <w:r>
        <w:tab/>
        <w:t>Eventuelle krav til dokumentasjon</w:t>
      </w:r>
    </w:p>
    <w:p w14:paraId="4918E4AE" w14:textId="0D0BF15B" w:rsidR="000124C4" w:rsidRDefault="000124C4" w:rsidP="00D01FAB">
      <w:r>
        <w:tab/>
        <w:t xml:space="preserve">Eventuelle krav til manuelle funksjoner </w:t>
      </w:r>
    </w:p>
    <w:p w14:paraId="24A13390" w14:textId="23CCA6A0" w:rsidR="00C42280" w:rsidRPr="00C42280" w:rsidRDefault="000124C4">
      <w:r>
        <w:tab/>
        <w:t>Dataordbok</w:t>
      </w:r>
    </w:p>
    <w:p w14:paraId="79026AB2" w14:textId="34EDDF6D" w:rsidR="006D3B26" w:rsidRPr="006D3B26" w:rsidRDefault="00037385" w:rsidP="00A22FB8">
      <w:pPr>
        <w:pStyle w:val="Heading1"/>
      </w:pPr>
      <w:r>
        <w:lastRenderedPageBreak/>
        <w:t xml:space="preserve"> </w:t>
      </w:r>
      <w:bookmarkStart w:id="915" w:name="_Toc153072237"/>
      <w:bookmarkStart w:id="916" w:name="_Toc119509108"/>
      <w:bookmarkStart w:id="917" w:name="_Toc124422685"/>
      <w:bookmarkStart w:id="918" w:name="_Toc158638770"/>
      <w:r w:rsidR="006D3B26">
        <w:t>Sluttdokumentasjon</w:t>
      </w:r>
      <w:bookmarkEnd w:id="915"/>
      <w:bookmarkEnd w:id="916"/>
      <w:bookmarkEnd w:id="917"/>
      <w:bookmarkEnd w:id="918"/>
    </w:p>
    <w:p w14:paraId="3A66ED81" w14:textId="42E67BD5" w:rsidR="006D3B26" w:rsidRDefault="006D3B26" w:rsidP="00A22FB8">
      <w:pPr>
        <w:pStyle w:val="Heading2"/>
      </w:pPr>
      <w:r>
        <w:t xml:space="preserve"> </w:t>
      </w:r>
      <w:bookmarkStart w:id="919" w:name="_Toc153072238"/>
      <w:bookmarkStart w:id="920" w:name="_Toc119509109"/>
      <w:bookmarkStart w:id="921" w:name="_Toc124422686"/>
      <w:bookmarkStart w:id="922" w:name="_Toc158638771"/>
      <w:r w:rsidR="000B57F6">
        <w:t xml:space="preserve">Oppsett </w:t>
      </w:r>
      <w:r>
        <w:t>og rekkefølge</w:t>
      </w:r>
      <w:bookmarkEnd w:id="919"/>
      <w:bookmarkEnd w:id="920"/>
      <w:bookmarkEnd w:id="921"/>
      <w:bookmarkEnd w:id="922"/>
      <w:r>
        <w:t xml:space="preserve"> </w:t>
      </w:r>
    </w:p>
    <w:p w14:paraId="4B4F1C95" w14:textId="069350E9" w:rsidR="00323DC9" w:rsidRDefault="004A0DFF" w:rsidP="00A22FB8">
      <w:r>
        <w:t>P</w:t>
      </w:r>
      <w:r w:rsidR="006D3B26">
        <w:t>roduktdokumentasjon, testdokumentasjon, prosessdokumentasjon og brukerdokumentasjon</w:t>
      </w:r>
      <w:r w:rsidR="00FE7442">
        <w:t xml:space="preserve"> som </w:t>
      </w:r>
      <w:r w:rsidR="006D3B26">
        <w:t>vanligvis</w:t>
      </w:r>
      <w:r w:rsidR="00FE7442">
        <w:t xml:space="preserve"> leveres</w:t>
      </w:r>
      <w:r w:rsidR="006D3B26">
        <w:t xml:space="preserve"> i e</w:t>
      </w:r>
      <w:r w:rsidR="0067606A">
        <w:t xml:space="preserve">t og samme </w:t>
      </w:r>
      <w:r w:rsidR="005B220F">
        <w:t xml:space="preserve">dokument. </w:t>
      </w:r>
      <w:r>
        <w:t>Nedenfor er et forslag til inndeling</w:t>
      </w:r>
      <w:r w:rsidR="006D3B26" w:rsidRPr="002C0DA7">
        <w:t>.</w:t>
      </w:r>
    </w:p>
    <w:p w14:paraId="05C9F639" w14:textId="2FF79DFB" w:rsidR="008810A7" w:rsidRDefault="008810A7" w:rsidP="00A22FB8"/>
    <w:tbl>
      <w:tblPr>
        <w:tblW w:w="10065" w:type="dxa"/>
        <w:tblInd w:w="-4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6"/>
        <w:gridCol w:w="530"/>
        <w:gridCol w:w="7549"/>
      </w:tblGrid>
      <w:tr w:rsidR="00294A27" w:rsidRPr="00070137" w14:paraId="7C5D3D7D" w14:textId="77777777" w:rsidTr="00BD350D">
        <w:trPr>
          <w:trHeight w:val="300"/>
        </w:trPr>
        <w:tc>
          <w:tcPr>
            <w:tcW w:w="2516" w:type="dxa"/>
            <w:gridSpan w:val="2"/>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72DC9A4B" w14:textId="77777777" w:rsidR="00294A27" w:rsidRPr="00070137" w:rsidRDefault="00294A27" w:rsidP="009A5276">
            <w:pPr>
              <w:spacing w:before="20" w:after="20"/>
              <w:textAlignment w:val="baseline"/>
              <w:rPr>
                <w:rFonts w:ascii="Segoe UI" w:hAnsi="Segoe UI" w:cs="Segoe UI"/>
                <w:sz w:val="18"/>
                <w:szCs w:val="18"/>
              </w:rPr>
            </w:pPr>
            <w:r>
              <w:rPr>
                <w:b/>
                <w:bCs/>
              </w:rPr>
              <w:t>RAPPORT</w:t>
            </w:r>
            <w:r w:rsidRPr="00070137">
              <w:t> </w:t>
            </w:r>
          </w:p>
        </w:tc>
        <w:tc>
          <w:tcPr>
            <w:tcW w:w="7549"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14181EAB" w14:textId="77777777" w:rsidR="00294A27" w:rsidRPr="00070137" w:rsidRDefault="00294A27" w:rsidP="009A5276">
            <w:pPr>
              <w:spacing w:before="20" w:after="20"/>
              <w:textAlignment w:val="baseline"/>
              <w:rPr>
                <w:rFonts w:ascii="Segoe UI" w:hAnsi="Segoe UI" w:cs="Segoe UI"/>
                <w:sz w:val="18"/>
                <w:szCs w:val="18"/>
              </w:rPr>
            </w:pPr>
            <w:r w:rsidRPr="00070137">
              <w:t> </w:t>
            </w:r>
          </w:p>
        </w:tc>
      </w:tr>
      <w:tr w:rsidR="00294A27" w:rsidRPr="00070137" w14:paraId="699FEDDF" w14:textId="77777777" w:rsidTr="00BD350D">
        <w:trPr>
          <w:trHeight w:val="300"/>
        </w:trPr>
        <w:tc>
          <w:tcPr>
            <w:tcW w:w="1986" w:type="dxa"/>
            <w:tcBorders>
              <w:top w:val="single" w:sz="6" w:space="0" w:color="auto"/>
              <w:left w:val="single" w:sz="6" w:space="0" w:color="auto"/>
              <w:bottom w:val="single" w:sz="6" w:space="0" w:color="auto"/>
              <w:right w:val="nil"/>
            </w:tcBorders>
            <w:shd w:val="clear" w:color="auto" w:fill="auto"/>
            <w:hideMark/>
          </w:tcPr>
          <w:p w14:paraId="200CED88" w14:textId="51FCCA51" w:rsidR="00294A27" w:rsidRPr="00070137" w:rsidRDefault="00294A27" w:rsidP="009A5276">
            <w:pPr>
              <w:spacing w:before="20" w:after="20"/>
              <w:textAlignment w:val="baseline"/>
              <w:rPr>
                <w:rFonts w:ascii="Segoe UI" w:hAnsi="Segoe UI" w:cs="Segoe UI"/>
                <w:sz w:val="18"/>
                <w:szCs w:val="18"/>
              </w:rPr>
            </w:pPr>
            <w:r w:rsidRPr="00070137">
              <w:t>For</w:t>
            </w:r>
            <w:r w:rsidR="00B744D6">
              <w:t>-</w:t>
            </w:r>
            <w:r w:rsidRPr="00070137">
              <w:t> </w:t>
            </w:r>
            <w:r w:rsidR="00B744D6">
              <w:t>&amp; t</w:t>
            </w:r>
            <w:r w:rsidR="00B744D6" w:rsidRPr="00070137">
              <w:t>ittelside</w:t>
            </w:r>
            <w:r w:rsidR="009065D9">
              <w:t>r</w:t>
            </w:r>
          </w:p>
        </w:tc>
        <w:tc>
          <w:tcPr>
            <w:tcW w:w="8079" w:type="dxa"/>
            <w:gridSpan w:val="2"/>
            <w:tcBorders>
              <w:top w:val="single" w:sz="6" w:space="0" w:color="auto"/>
              <w:left w:val="nil"/>
              <w:bottom w:val="single" w:sz="6" w:space="0" w:color="auto"/>
              <w:right w:val="single" w:sz="6" w:space="0" w:color="auto"/>
            </w:tcBorders>
            <w:shd w:val="clear" w:color="auto" w:fill="auto"/>
            <w:hideMark/>
          </w:tcPr>
          <w:p w14:paraId="2B013D78" w14:textId="77777777" w:rsidR="00294A27" w:rsidRPr="00BD350D" w:rsidRDefault="00294A27" w:rsidP="009A5276">
            <w:pPr>
              <w:spacing w:before="20" w:after="20"/>
              <w:textAlignment w:val="baseline"/>
              <w:rPr>
                <w:rFonts w:ascii="Segoe UI" w:hAnsi="Segoe UI" w:cs="Segoe UI"/>
                <w:sz w:val="22"/>
                <w:szCs w:val="22"/>
              </w:rPr>
            </w:pPr>
            <w:r w:rsidRPr="00BD350D">
              <w:rPr>
                <w:sz w:val="22"/>
                <w:szCs w:val="22"/>
              </w:rPr>
              <w:t>Lastes ned fra Canvas</w:t>
            </w:r>
          </w:p>
        </w:tc>
      </w:tr>
      <w:tr w:rsidR="00294A27" w:rsidRPr="00070137" w14:paraId="5DF3EEC4" w14:textId="77777777" w:rsidTr="00BD350D">
        <w:trPr>
          <w:trHeight w:val="300"/>
        </w:trPr>
        <w:tc>
          <w:tcPr>
            <w:tcW w:w="1986" w:type="dxa"/>
            <w:tcBorders>
              <w:top w:val="single" w:sz="6" w:space="0" w:color="auto"/>
              <w:left w:val="single" w:sz="6" w:space="0" w:color="auto"/>
              <w:bottom w:val="single" w:sz="6" w:space="0" w:color="auto"/>
              <w:right w:val="nil"/>
            </w:tcBorders>
            <w:shd w:val="clear" w:color="auto" w:fill="auto"/>
            <w:hideMark/>
          </w:tcPr>
          <w:p w14:paraId="6FD7C3C5" w14:textId="77777777" w:rsidR="00294A27" w:rsidRPr="00070137" w:rsidRDefault="00294A27" w:rsidP="009A5276">
            <w:pPr>
              <w:tabs>
                <w:tab w:val="center" w:pos="1250"/>
                <w:tab w:val="left" w:pos="1698"/>
              </w:tabs>
              <w:spacing w:before="20" w:after="20"/>
              <w:textAlignment w:val="baseline"/>
              <w:rPr>
                <w:rFonts w:ascii="Segoe UI" w:hAnsi="Segoe UI" w:cs="Segoe UI"/>
                <w:sz w:val="18"/>
                <w:szCs w:val="18"/>
              </w:rPr>
            </w:pPr>
            <w:r>
              <w:t>Sammendrag</w:t>
            </w:r>
          </w:p>
        </w:tc>
        <w:tc>
          <w:tcPr>
            <w:tcW w:w="8079" w:type="dxa"/>
            <w:gridSpan w:val="2"/>
            <w:tcBorders>
              <w:top w:val="single" w:sz="6" w:space="0" w:color="auto"/>
              <w:left w:val="nil"/>
              <w:bottom w:val="single" w:sz="6" w:space="0" w:color="auto"/>
              <w:right w:val="single" w:sz="6" w:space="0" w:color="auto"/>
            </w:tcBorders>
            <w:shd w:val="clear" w:color="auto" w:fill="auto"/>
            <w:hideMark/>
          </w:tcPr>
          <w:p w14:paraId="437E4398" w14:textId="57B3048C" w:rsidR="00294A27" w:rsidRPr="00BD350D" w:rsidRDefault="00911A36" w:rsidP="009A5276">
            <w:pPr>
              <w:spacing w:before="20" w:after="20"/>
              <w:textAlignment w:val="baseline"/>
              <w:rPr>
                <w:rFonts w:ascii="Segoe UI" w:hAnsi="Segoe UI" w:cs="Segoe UI"/>
                <w:sz w:val="22"/>
                <w:szCs w:val="22"/>
              </w:rPr>
            </w:pPr>
            <w:r w:rsidRPr="00BD350D">
              <w:rPr>
                <w:sz w:val="22"/>
                <w:szCs w:val="22"/>
              </w:rPr>
              <w:t xml:space="preserve">Kort oppsummering av </w:t>
            </w:r>
            <w:r w:rsidR="00294A27" w:rsidRPr="00BD350D">
              <w:rPr>
                <w:sz w:val="22"/>
                <w:szCs w:val="22"/>
              </w:rPr>
              <w:t>oppgaven, løsningen og resultatet</w:t>
            </w:r>
            <w:r w:rsidR="009F3BEC">
              <w:rPr>
                <w:sz w:val="22"/>
                <w:szCs w:val="22"/>
              </w:rPr>
              <w:t>. (Faglig, ikke om rapporten.)</w:t>
            </w:r>
            <w:r w:rsidR="00B86329" w:rsidRPr="00BD350D">
              <w:rPr>
                <w:sz w:val="22"/>
                <w:szCs w:val="22"/>
              </w:rPr>
              <w:br/>
            </w:r>
            <w:r w:rsidR="00BA36E5" w:rsidRPr="00BD350D">
              <w:rPr>
                <w:sz w:val="22"/>
                <w:szCs w:val="22"/>
              </w:rPr>
              <w:t xml:space="preserve">Skal gi </w:t>
            </w:r>
            <w:r w:rsidR="004C71A4" w:rsidRPr="00BD350D">
              <w:rPr>
                <w:sz w:val="22"/>
                <w:szCs w:val="22"/>
              </w:rPr>
              <w:t xml:space="preserve">et godt bilde av hva gruppen </w:t>
            </w:r>
            <w:r w:rsidR="00B86329" w:rsidRPr="00BD350D">
              <w:rPr>
                <w:sz w:val="22"/>
                <w:szCs w:val="22"/>
              </w:rPr>
              <w:t xml:space="preserve">faktisk </w:t>
            </w:r>
            <w:r w:rsidR="004C71A4" w:rsidRPr="00BD350D">
              <w:rPr>
                <w:sz w:val="22"/>
                <w:szCs w:val="22"/>
              </w:rPr>
              <w:t>har levert/ konkludert.</w:t>
            </w:r>
          </w:p>
        </w:tc>
      </w:tr>
      <w:tr w:rsidR="00294A27" w:rsidRPr="00070137" w14:paraId="5522F2D3" w14:textId="77777777" w:rsidTr="00BD350D">
        <w:trPr>
          <w:trHeight w:val="300"/>
        </w:trPr>
        <w:tc>
          <w:tcPr>
            <w:tcW w:w="1986" w:type="dxa"/>
            <w:tcBorders>
              <w:top w:val="single" w:sz="6" w:space="0" w:color="auto"/>
              <w:left w:val="single" w:sz="6" w:space="0" w:color="auto"/>
              <w:bottom w:val="single" w:sz="6" w:space="0" w:color="auto"/>
              <w:right w:val="nil"/>
            </w:tcBorders>
            <w:shd w:val="clear" w:color="auto" w:fill="auto"/>
            <w:hideMark/>
          </w:tcPr>
          <w:p w14:paraId="721BB928" w14:textId="77777777" w:rsidR="00294A27" w:rsidRPr="00070137" w:rsidRDefault="00294A27" w:rsidP="009A5276">
            <w:pPr>
              <w:spacing w:before="20" w:after="20"/>
              <w:textAlignment w:val="baseline"/>
              <w:rPr>
                <w:rFonts w:ascii="Segoe UI" w:hAnsi="Segoe UI" w:cs="Segoe UI"/>
                <w:sz w:val="18"/>
                <w:szCs w:val="18"/>
              </w:rPr>
            </w:pPr>
            <w:r w:rsidRPr="00070137">
              <w:t>Forord </w:t>
            </w:r>
          </w:p>
        </w:tc>
        <w:tc>
          <w:tcPr>
            <w:tcW w:w="8079" w:type="dxa"/>
            <w:gridSpan w:val="2"/>
            <w:tcBorders>
              <w:top w:val="single" w:sz="6" w:space="0" w:color="auto"/>
              <w:left w:val="nil"/>
              <w:bottom w:val="single" w:sz="6" w:space="0" w:color="auto"/>
              <w:right w:val="single" w:sz="6" w:space="0" w:color="auto"/>
            </w:tcBorders>
            <w:shd w:val="clear" w:color="auto" w:fill="auto"/>
            <w:hideMark/>
          </w:tcPr>
          <w:p w14:paraId="2C9B1936" w14:textId="197C8E9D" w:rsidR="00294A27" w:rsidRPr="00BD350D" w:rsidRDefault="00B86329" w:rsidP="009A5276">
            <w:pPr>
              <w:spacing w:before="20" w:after="20"/>
              <w:textAlignment w:val="baseline"/>
              <w:rPr>
                <w:rFonts w:ascii="Segoe UI" w:hAnsi="Segoe UI" w:cs="Segoe UI"/>
                <w:sz w:val="22"/>
                <w:szCs w:val="22"/>
              </w:rPr>
            </w:pPr>
            <w:r w:rsidRPr="00BD350D">
              <w:rPr>
                <w:sz w:val="22"/>
                <w:szCs w:val="22"/>
              </w:rPr>
              <w:t>O</w:t>
            </w:r>
            <w:r w:rsidR="00294A27" w:rsidRPr="00BD350D">
              <w:rPr>
                <w:sz w:val="22"/>
                <w:szCs w:val="22"/>
              </w:rPr>
              <w:t xml:space="preserve">pplysninger om </w:t>
            </w:r>
            <w:r w:rsidR="00294A27" w:rsidRPr="00BD350D">
              <w:rPr>
                <w:i/>
                <w:iCs/>
                <w:sz w:val="22"/>
                <w:szCs w:val="22"/>
              </w:rPr>
              <w:t>rapporten</w:t>
            </w:r>
            <w:r w:rsidR="00294A27" w:rsidRPr="00BD350D">
              <w:rPr>
                <w:sz w:val="22"/>
                <w:szCs w:val="22"/>
              </w:rPr>
              <w:t>, ikke faglig innhold. Hva slags dokument dette er, hvordan gruppa kom i kontakt med prosjektet, hensikten med arbeidet, hvem som</w:t>
            </w:r>
            <w:r w:rsidR="00E57E83">
              <w:rPr>
                <w:sz w:val="22"/>
                <w:szCs w:val="22"/>
              </w:rPr>
              <w:t xml:space="preserve"> </w:t>
            </w:r>
            <w:r w:rsidR="00294A27" w:rsidRPr="00BD350D">
              <w:rPr>
                <w:sz w:val="22"/>
                <w:szCs w:val="22"/>
              </w:rPr>
              <w:t>skal takkes.</w:t>
            </w:r>
          </w:p>
        </w:tc>
      </w:tr>
      <w:tr w:rsidR="00294A27" w:rsidRPr="00070137" w14:paraId="4B3CAEC3" w14:textId="77777777" w:rsidTr="00BD350D">
        <w:trPr>
          <w:trHeight w:val="300"/>
        </w:trPr>
        <w:tc>
          <w:tcPr>
            <w:tcW w:w="1986" w:type="dxa"/>
            <w:tcBorders>
              <w:top w:val="single" w:sz="6" w:space="0" w:color="auto"/>
              <w:left w:val="single" w:sz="6" w:space="0" w:color="auto"/>
              <w:bottom w:val="single" w:sz="6" w:space="0" w:color="auto"/>
              <w:right w:val="nil"/>
            </w:tcBorders>
            <w:shd w:val="clear" w:color="auto" w:fill="auto"/>
            <w:hideMark/>
          </w:tcPr>
          <w:p w14:paraId="38CA6A0F" w14:textId="77777777" w:rsidR="00294A27" w:rsidRPr="00070137" w:rsidRDefault="00294A27" w:rsidP="009A5276">
            <w:pPr>
              <w:spacing w:before="20" w:after="20"/>
              <w:textAlignment w:val="baseline"/>
              <w:rPr>
                <w:rFonts w:ascii="Segoe UI" w:hAnsi="Segoe UI" w:cs="Segoe UI"/>
                <w:sz w:val="18"/>
                <w:szCs w:val="18"/>
              </w:rPr>
            </w:pPr>
            <w:r w:rsidRPr="00070137">
              <w:t>Innholdsliste </w:t>
            </w:r>
          </w:p>
        </w:tc>
        <w:tc>
          <w:tcPr>
            <w:tcW w:w="8079" w:type="dxa"/>
            <w:gridSpan w:val="2"/>
            <w:tcBorders>
              <w:top w:val="single" w:sz="6" w:space="0" w:color="auto"/>
              <w:left w:val="nil"/>
              <w:bottom w:val="single" w:sz="6" w:space="0" w:color="auto"/>
              <w:right w:val="single" w:sz="6" w:space="0" w:color="auto"/>
            </w:tcBorders>
            <w:shd w:val="clear" w:color="auto" w:fill="auto"/>
            <w:hideMark/>
          </w:tcPr>
          <w:p w14:paraId="4853A062" w14:textId="05AC0B88" w:rsidR="00294A27" w:rsidRPr="00BD350D" w:rsidRDefault="00294A27" w:rsidP="009A5276">
            <w:pPr>
              <w:spacing w:before="20" w:after="20"/>
              <w:textAlignment w:val="baseline"/>
              <w:rPr>
                <w:rFonts w:ascii="Segoe UI" w:hAnsi="Segoe UI" w:cs="Segoe UI"/>
                <w:sz w:val="22"/>
                <w:szCs w:val="22"/>
              </w:rPr>
            </w:pPr>
            <w:r w:rsidRPr="00BD350D">
              <w:rPr>
                <w:sz w:val="22"/>
                <w:szCs w:val="22"/>
              </w:rPr>
              <w:t>Samtlige hoved- og deloverskrifter skal være med</w:t>
            </w:r>
            <w:r w:rsidR="00F10584" w:rsidRPr="00BD350D">
              <w:rPr>
                <w:sz w:val="22"/>
                <w:szCs w:val="22"/>
              </w:rPr>
              <w:t xml:space="preserve"> (</w:t>
            </w:r>
            <w:r w:rsidR="009852A4" w:rsidRPr="00BD350D">
              <w:rPr>
                <w:sz w:val="22"/>
                <w:szCs w:val="22"/>
              </w:rPr>
              <w:t xml:space="preserve">vanligvis </w:t>
            </w:r>
            <w:r w:rsidR="00F10584" w:rsidRPr="00BD350D">
              <w:rPr>
                <w:sz w:val="22"/>
                <w:szCs w:val="22"/>
              </w:rPr>
              <w:t>3 nivåer)</w:t>
            </w:r>
            <w:r w:rsidR="00935DBD" w:rsidRPr="00BD350D">
              <w:rPr>
                <w:sz w:val="22"/>
                <w:szCs w:val="22"/>
              </w:rPr>
              <w:t>.</w:t>
            </w:r>
            <w:r w:rsidRPr="00BD350D">
              <w:rPr>
                <w:sz w:val="22"/>
                <w:szCs w:val="22"/>
              </w:rPr>
              <w:t xml:space="preserve"> </w:t>
            </w:r>
            <w:r w:rsidR="00935DBD" w:rsidRPr="00BD350D">
              <w:rPr>
                <w:sz w:val="22"/>
                <w:szCs w:val="22"/>
              </w:rPr>
              <w:t>V</w:t>
            </w:r>
            <w:r w:rsidRPr="00BD350D">
              <w:rPr>
                <w:sz w:val="22"/>
                <w:szCs w:val="22"/>
              </w:rPr>
              <w:t xml:space="preserve">isuelt </w:t>
            </w:r>
            <w:r w:rsidR="00935DBD" w:rsidRPr="00BD350D">
              <w:rPr>
                <w:sz w:val="22"/>
                <w:szCs w:val="22"/>
              </w:rPr>
              <w:t xml:space="preserve">tydelig </w:t>
            </w:r>
            <w:r w:rsidRPr="00BD350D">
              <w:rPr>
                <w:sz w:val="22"/>
                <w:szCs w:val="22"/>
              </w:rPr>
              <w:t>hvilket nivå hver</w:t>
            </w:r>
            <w:r w:rsidR="00935DBD" w:rsidRPr="00BD350D">
              <w:rPr>
                <w:sz w:val="22"/>
                <w:szCs w:val="22"/>
              </w:rPr>
              <w:t xml:space="preserve"> </w:t>
            </w:r>
            <w:r w:rsidRPr="00BD350D">
              <w:rPr>
                <w:sz w:val="22"/>
                <w:szCs w:val="22"/>
              </w:rPr>
              <w:t xml:space="preserve">overskrift befinner seg på. </w:t>
            </w:r>
            <w:r w:rsidR="00935DBD" w:rsidRPr="00BD350D">
              <w:rPr>
                <w:sz w:val="22"/>
                <w:szCs w:val="22"/>
              </w:rPr>
              <w:t>Egen</w:t>
            </w:r>
            <w:r w:rsidRPr="00BD350D">
              <w:rPr>
                <w:sz w:val="22"/>
                <w:szCs w:val="22"/>
              </w:rPr>
              <w:t xml:space="preserve"> liste over vedlegg</w:t>
            </w:r>
            <w:r w:rsidR="009852A4" w:rsidRPr="00BD350D">
              <w:rPr>
                <w:sz w:val="22"/>
                <w:szCs w:val="22"/>
              </w:rPr>
              <w:t>.</w:t>
            </w:r>
          </w:p>
        </w:tc>
      </w:tr>
      <w:tr w:rsidR="00294A27" w:rsidRPr="00070137" w14:paraId="110A1135" w14:textId="77777777" w:rsidTr="00BD350D">
        <w:trPr>
          <w:trHeight w:val="300"/>
        </w:trPr>
        <w:tc>
          <w:tcPr>
            <w:tcW w:w="2516" w:type="dxa"/>
            <w:gridSpan w:val="2"/>
            <w:tcBorders>
              <w:top w:val="single" w:sz="6" w:space="0" w:color="auto"/>
              <w:left w:val="single" w:sz="6" w:space="0" w:color="auto"/>
              <w:bottom w:val="single" w:sz="6" w:space="0" w:color="auto"/>
              <w:right w:val="nil"/>
            </w:tcBorders>
            <w:shd w:val="clear" w:color="auto" w:fill="E2EFD9" w:themeFill="accent6" w:themeFillTint="33"/>
            <w:hideMark/>
          </w:tcPr>
          <w:p w14:paraId="72093C8A" w14:textId="77777777" w:rsidR="00294A27" w:rsidRPr="00070137" w:rsidRDefault="00294A27" w:rsidP="009A5276">
            <w:pPr>
              <w:spacing w:before="20" w:after="20"/>
              <w:textAlignment w:val="baseline"/>
              <w:rPr>
                <w:rFonts w:ascii="Segoe UI" w:hAnsi="Segoe UI" w:cs="Segoe UI"/>
                <w:sz w:val="18"/>
                <w:szCs w:val="18"/>
              </w:rPr>
            </w:pPr>
            <w:r>
              <w:rPr>
                <w:b/>
                <w:bCs/>
              </w:rPr>
              <w:t>Prosessdokumentasjon</w:t>
            </w:r>
            <w:r w:rsidRPr="00070137">
              <w:t> </w:t>
            </w:r>
          </w:p>
        </w:tc>
        <w:tc>
          <w:tcPr>
            <w:tcW w:w="7549" w:type="dxa"/>
            <w:tcBorders>
              <w:top w:val="single" w:sz="6" w:space="0" w:color="auto"/>
              <w:left w:val="nil"/>
              <w:bottom w:val="single" w:sz="6" w:space="0" w:color="auto"/>
              <w:right w:val="single" w:sz="6" w:space="0" w:color="auto"/>
            </w:tcBorders>
            <w:shd w:val="clear" w:color="auto" w:fill="E2EFD9" w:themeFill="accent6" w:themeFillTint="33"/>
            <w:hideMark/>
          </w:tcPr>
          <w:p w14:paraId="676461D5" w14:textId="77777777" w:rsidR="00294A27" w:rsidRPr="00070137" w:rsidRDefault="00294A27" w:rsidP="009A5276">
            <w:pPr>
              <w:spacing w:before="20" w:after="20"/>
              <w:textAlignment w:val="baseline"/>
              <w:rPr>
                <w:rFonts w:ascii="Segoe UI" w:hAnsi="Segoe UI" w:cs="Segoe UI"/>
                <w:sz w:val="18"/>
                <w:szCs w:val="18"/>
              </w:rPr>
            </w:pPr>
            <w:r w:rsidRPr="00070137">
              <w:t> </w:t>
            </w:r>
          </w:p>
        </w:tc>
      </w:tr>
      <w:tr w:rsidR="00294A27" w:rsidRPr="00070137" w14:paraId="04E1AF40" w14:textId="77777777" w:rsidTr="00BD350D">
        <w:trPr>
          <w:trHeight w:val="300"/>
        </w:trPr>
        <w:tc>
          <w:tcPr>
            <w:tcW w:w="1986" w:type="dxa"/>
            <w:tcBorders>
              <w:top w:val="single" w:sz="6" w:space="0" w:color="auto"/>
              <w:left w:val="single" w:sz="6" w:space="0" w:color="auto"/>
              <w:bottom w:val="single" w:sz="6" w:space="0" w:color="auto"/>
              <w:right w:val="nil"/>
            </w:tcBorders>
            <w:shd w:val="clear" w:color="auto" w:fill="auto"/>
            <w:hideMark/>
          </w:tcPr>
          <w:p w14:paraId="4A42D626" w14:textId="77777777" w:rsidR="00294A27" w:rsidRPr="00070137" w:rsidRDefault="00294A27" w:rsidP="009A5276">
            <w:pPr>
              <w:spacing w:before="20" w:after="20"/>
              <w:textAlignment w:val="baseline"/>
              <w:rPr>
                <w:rFonts w:ascii="Segoe UI" w:hAnsi="Segoe UI" w:cs="Segoe UI"/>
                <w:sz w:val="18"/>
                <w:szCs w:val="18"/>
              </w:rPr>
            </w:pPr>
            <w:r w:rsidRPr="00070137">
              <w:t>Planlegging og metode </w:t>
            </w:r>
          </w:p>
        </w:tc>
        <w:tc>
          <w:tcPr>
            <w:tcW w:w="8079" w:type="dxa"/>
            <w:gridSpan w:val="2"/>
            <w:tcBorders>
              <w:top w:val="single" w:sz="6" w:space="0" w:color="auto"/>
              <w:left w:val="nil"/>
              <w:bottom w:val="single" w:sz="6" w:space="0" w:color="auto"/>
              <w:right w:val="single" w:sz="6" w:space="0" w:color="auto"/>
            </w:tcBorders>
            <w:shd w:val="clear" w:color="auto" w:fill="auto"/>
            <w:hideMark/>
          </w:tcPr>
          <w:p w14:paraId="011E5CFB" w14:textId="11D20B35" w:rsidR="00294A27" w:rsidRPr="00BD350D" w:rsidRDefault="00294A27" w:rsidP="009A5276">
            <w:pPr>
              <w:spacing w:before="20" w:after="20"/>
              <w:textAlignment w:val="baseline"/>
              <w:rPr>
                <w:rFonts w:ascii="Segoe UI" w:hAnsi="Segoe UI" w:cs="Segoe UI"/>
                <w:sz w:val="22"/>
                <w:szCs w:val="22"/>
              </w:rPr>
            </w:pPr>
            <w:r w:rsidRPr="00BD350D">
              <w:rPr>
                <w:sz w:val="22"/>
                <w:szCs w:val="22"/>
              </w:rPr>
              <w:t xml:space="preserve">Hvordan planla dere </w:t>
            </w:r>
            <w:r w:rsidR="00BD610A" w:rsidRPr="00BD350D">
              <w:rPr>
                <w:sz w:val="22"/>
                <w:szCs w:val="22"/>
              </w:rPr>
              <w:t xml:space="preserve">arbeidet </w:t>
            </w:r>
            <w:r w:rsidRPr="00BD350D">
              <w:rPr>
                <w:sz w:val="22"/>
                <w:szCs w:val="22"/>
              </w:rPr>
              <w:t>og hvordan fungerte planleggingen i prosessen? Hvilke verktøy ble brukt og hvorfor? Hva var nødvendig å lære av nye ting? Hvordan arbeidet dere, og hvordan fikk dere tilbakemelding fra oppdragsgiver? </w:t>
            </w:r>
          </w:p>
        </w:tc>
      </w:tr>
      <w:tr w:rsidR="00294A27" w:rsidRPr="00070137" w14:paraId="2705BA2E" w14:textId="77777777" w:rsidTr="00BD350D">
        <w:trPr>
          <w:trHeight w:val="300"/>
        </w:trPr>
        <w:tc>
          <w:tcPr>
            <w:tcW w:w="1986" w:type="dxa"/>
            <w:tcBorders>
              <w:top w:val="single" w:sz="6" w:space="0" w:color="auto"/>
              <w:left w:val="single" w:sz="6" w:space="0" w:color="auto"/>
              <w:bottom w:val="single" w:sz="6" w:space="0" w:color="auto"/>
              <w:right w:val="nil"/>
            </w:tcBorders>
            <w:shd w:val="clear" w:color="auto" w:fill="auto"/>
            <w:hideMark/>
          </w:tcPr>
          <w:p w14:paraId="610CE837" w14:textId="560BBF2E" w:rsidR="00294A27" w:rsidRPr="00070137" w:rsidRDefault="00294A27" w:rsidP="009A5276">
            <w:pPr>
              <w:spacing w:before="20" w:after="20"/>
              <w:textAlignment w:val="baseline"/>
              <w:rPr>
                <w:rFonts w:ascii="Segoe UI" w:hAnsi="Segoe UI" w:cs="Segoe UI"/>
                <w:sz w:val="18"/>
                <w:szCs w:val="18"/>
              </w:rPr>
            </w:pPr>
            <w:r w:rsidRPr="00070137">
              <w:t>Om utviklings</w:t>
            </w:r>
            <w:r w:rsidR="0025447D">
              <w:t>-</w:t>
            </w:r>
            <w:r w:rsidRPr="00070137">
              <w:t>prosessen </w:t>
            </w:r>
          </w:p>
        </w:tc>
        <w:tc>
          <w:tcPr>
            <w:tcW w:w="8079" w:type="dxa"/>
            <w:gridSpan w:val="2"/>
            <w:tcBorders>
              <w:top w:val="single" w:sz="6" w:space="0" w:color="auto"/>
              <w:left w:val="nil"/>
              <w:bottom w:val="single" w:sz="6" w:space="0" w:color="auto"/>
              <w:right w:val="single" w:sz="6" w:space="0" w:color="auto"/>
            </w:tcBorders>
            <w:shd w:val="clear" w:color="auto" w:fill="auto"/>
            <w:hideMark/>
          </w:tcPr>
          <w:p w14:paraId="473573A2" w14:textId="0EB26EF5" w:rsidR="00294A27" w:rsidRPr="00BD350D" w:rsidRDefault="00496CCF" w:rsidP="009A5276">
            <w:pPr>
              <w:spacing w:before="20" w:after="20"/>
              <w:textAlignment w:val="baseline"/>
              <w:rPr>
                <w:rFonts w:ascii="Segoe UI" w:hAnsi="Segoe UI" w:cs="Segoe UI"/>
                <w:sz w:val="22"/>
                <w:szCs w:val="22"/>
              </w:rPr>
            </w:pPr>
            <w:r w:rsidRPr="00BD350D">
              <w:rPr>
                <w:sz w:val="22"/>
                <w:szCs w:val="22"/>
              </w:rPr>
              <w:t>U</w:t>
            </w:r>
            <w:r w:rsidR="00294A27" w:rsidRPr="00BD350D">
              <w:rPr>
                <w:sz w:val="22"/>
                <w:szCs w:val="22"/>
              </w:rPr>
              <w:t xml:space="preserve">tviklingsfaser </w:t>
            </w:r>
            <w:r w:rsidRPr="00BD350D">
              <w:rPr>
                <w:sz w:val="22"/>
                <w:szCs w:val="22"/>
              </w:rPr>
              <w:t>i</w:t>
            </w:r>
            <w:r w:rsidR="00294A27" w:rsidRPr="00BD350D">
              <w:rPr>
                <w:sz w:val="22"/>
                <w:szCs w:val="22"/>
              </w:rPr>
              <w:t xml:space="preserve"> prosjektet, og reflek</w:t>
            </w:r>
            <w:r w:rsidRPr="00BD350D">
              <w:rPr>
                <w:sz w:val="22"/>
                <w:szCs w:val="22"/>
              </w:rPr>
              <w:t>sjon</w:t>
            </w:r>
            <w:r w:rsidR="00294A27" w:rsidRPr="00BD350D">
              <w:rPr>
                <w:sz w:val="22"/>
                <w:szCs w:val="22"/>
              </w:rPr>
              <w:t xml:space="preserve"> over de faglige utfordringene</w:t>
            </w:r>
            <w:r w:rsidRPr="00BD350D">
              <w:rPr>
                <w:sz w:val="22"/>
                <w:szCs w:val="22"/>
              </w:rPr>
              <w:t>.</w:t>
            </w:r>
            <w:r w:rsidR="00294A27" w:rsidRPr="00BD350D">
              <w:rPr>
                <w:sz w:val="22"/>
                <w:szCs w:val="22"/>
              </w:rPr>
              <w:t> </w:t>
            </w:r>
            <w:r w:rsidRPr="00BD350D">
              <w:rPr>
                <w:sz w:val="22"/>
                <w:szCs w:val="22"/>
              </w:rPr>
              <w:t>V</w:t>
            </w:r>
            <w:r w:rsidR="00294A27" w:rsidRPr="00BD350D">
              <w:rPr>
                <w:sz w:val="22"/>
                <w:szCs w:val="22"/>
              </w:rPr>
              <w:t>iktige valg om oppbygging og funksjon i programmet</w:t>
            </w:r>
            <w:r w:rsidRPr="00BD350D">
              <w:rPr>
                <w:sz w:val="22"/>
                <w:szCs w:val="22"/>
              </w:rPr>
              <w:t xml:space="preserve">. </w:t>
            </w:r>
            <w:r w:rsidR="00294A27" w:rsidRPr="00BD350D">
              <w:rPr>
                <w:sz w:val="22"/>
                <w:szCs w:val="22"/>
              </w:rPr>
              <w:t>Hva var ekstra vanskelig å få til? Hvordan utviklet forholdet til oppdragsgiver seg under prosessen? </w:t>
            </w:r>
          </w:p>
          <w:p w14:paraId="68A1ECC9" w14:textId="03D7645B" w:rsidR="00294A27" w:rsidRPr="00BD350D" w:rsidRDefault="00294A27" w:rsidP="009A5276">
            <w:pPr>
              <w:spacing w:before="20" w:after="20"/>
              <w:textAlignment w:val="baseline"/>
              <w:rPr>
                <w:rFonts w:ascii="Segoe UI" w:hAnsi="Segoe UI" w:cs="Segoe UI"/>
                <w:sz w:val="22"/>
                <w:szCs w:val="22"/>
              </w:rPr>
            </w:pPr>
            <w:r w:rsidRPr="00BD350D">
              <w:rPr>
                <w:sz w:val="22"/>
                <w:szCs w:val="22"/>
              </w:rPr>
              <w:t>Refleksjon og videreutvikling av produktet</w:t>
            </w:r>
            <w:r w:rsidR="0025215D">
              <w:rPr>
                <w:sz w:val="22"/>
                <w:szCs w:val="22"/>
              </w:rPr>
              <w:t xml:space="preserve"> eller utvidelse av prosjektet</w:t>
            </w:r>
            <w:r w:rsidRPr="00BD350D">
              <w:rPr>
                <w:sz w:val="22"/>
                <w:szCs w:val="22"/>
              </w:rPr>
              <w:t>.  </w:t>
            </w:r>
          </w:p>
        </w:tc>
      </w:tr>
      <w:tr w:rsidR="00294A27" w:rsidRPr="00070137" w14:paraId="5A13E24B" w14:textId="77777777" w:rsidTr="00BD350D">
        <w:trPr>
          <w:trHeight w:val="300"/>
        </w:trPr>
        <w:tc>
          <w:tcPr>
            <w:tcW w:w="1986" w:type="dxa"/>
            <w:tcBorders>
              <w:top w:val="single" w:sz="6" w:space="0" w:color="auto"/>
              <w:left w:val="single" w:sz="6" w:space="0" w:color="auto"/>
              <w:bottom w:val="single" w:sz="6" w:space="0" w:color="auto"/>
              <w:right w:val="nil"/>
            </w:tcBorders>
            <w:shd w:val="clear" w:color="auto" w:fill="auto"/>
            <w:hideMark/>
          </w:tcPr>
          <w:p w14:paraId="21C4446A" w14:textId="5EB80E5C" w:rsidR="00294A27" w:rsidRPr="00070137" w:rsidRDefault="00294A27" w:rsidP="009A5276">
            <w:pPr>
              <w:spacing w:before="20" w:after="20"/>
              <w:textAlignment w:val="baseline"/>
              <w:rPr>
                <w:rFonts w:ascii="Segoe UI" w:hAnsi="Segoe UI" w:cs="Segoe UI"/>
                <w:sz w:val="18"/>
                <w:szCs w:val="18"/>
              </w:rPr>
            </w:pPr>
            <w:r w:rsidRPr="00070137">
              <w:t>Krav</w:t>
            </w:r>
            <w:r w:rsidR="0025447D">
              <w:t>-</w:t>
            </w:r>
            <w:r w:rsidRPr="00070137">
              <w:t xml:space="preserve">spesifikasjonen </w:t>
            </w:r>
            <w:r w:rsidR="0025447D">
              <w:br/>
            </w:r>
            <w:r w:rsidRPr="00070137">
              <w:t>og dens rolle </w:t>
            </w:r>
          </w:p>
        </w:tc>
        <w:tc>
          <w:tcPr>
            <w:tcW w:w="8079" w:type="dxa"/>
            <w:gridSpan w:val="2"/>
            <w:tcBorders>
              <w:top w:val="single" w:sz="6" w:space="0" w:color="auto"/>
              <w:left w:val="nil"/>
              <w:bottom w:val="single" w:sz="6" w:space="0" w:color="auto"/>
              <w:right w:val="single" w:sz="6" w:space="0" w:color="auto"/>
            </w:tcBorders>
            <w:shd w:val="clear" w:color="auto" w:fill="auto"/>
            <w:hideMark/>
          </w:tcPr>
          <w:p w14:paraId="018157D9" w14:textId="5F4FD208" w:rsidR="00294A27" w:rsidRPr="00BD350D" w:rsidRDefault="00294A27" w:rsidP="009A5276">
            <w:pPr>
              <w:spacing w:before="20" w:after="20"/>
              <w:textAlignment w:val="baseline"/>
              <w:rPr>
                <w:rFonts w:ascii="Segoe UI" w:hAnsi="Segoe UI" w:cs="Segoe UI"/>
                <w:sz w:val="22"/>
                <w:szCs w:val="22"/>
              </w:rPr>
            </w:pPr>
            <w:r w:rsidRPr="00BD350D">
              <w:rPr>
                <w:sz w:val="22"/>
                <w:szCs w:val="22"/>
              </w:rPr>
              <w:t xml:space="preserve">Er kravspesifikasjonen endret fra første versjon? Hvordan </w:t>
            </w:r>
            <w:r w:rsidR="00734FC0" w:rsidRPr="00BD350D">
              <w:rPr>
                <w:sz w:val="22"/>
                <w:szCs w:val="22"/>
              </w:rPr>
              <w:t xml:space="preserve">og </w:t>
            </w:r>
            <w:r w:rsidRPr="00BD350D">
              <w:rPr>
                <w:sz w:val="22"/>
                <w:szCs w:val="22"/>
              </w:rPr>
              <w:t xml:space="preserve">hvorfor? Hva betydde kravspesifikasjonen for utviklingen i design og implementering? </w:t>
            </w:r>
            <w:r w:rsidR="008C6824" w:rsidRPr="00BD350D">
              <w:rPr>
                <w:sz w:val="22"/>
                <w:szCs w:val="22"/>
              </w:rPr>
              <w:t xml:space="preserve">Overordnet/ funksjonelt, samsvarer resultatet med </w:t>
            </w:r>
            <w:r w:rsidR="009D0530" w:rsidRPr="00BD350D">
              <w:rPr>
                <w:sz w:val="22"/>
                <w:szCs w:val="22"/>
              </w:rPr>
              <w:t>kravspesifikasjonen?</w:t>
            </w:r>
          </w:p>
        </w:tc>
      </w:tr>
      <w:tr w:rsidR="00294A27" w:rsidRPr="00070137" w14:paraId="091988EA" w14:textId="77777777" w:rsidTr="00BD350D">
        <w:trPr>
          <w:trHeight w:val="300"/>
        </w:trPr>
        <w:tc>
          <w:tcPr>
            <w:tcW w:w="1986" w:type="dxa"/>
            <w:tcBorders>
              <w:top w:val="single" w:sz="6" w:space="0" w:color="auto"/>
              <w:left w:val="single" w:sz="6" w:space="0" w:color="auto"/>
              <w:bottom w:val="single" w:sz="6" w:space="0" w:color="auto"/>
              <w:right w:val="nil"/>
            </w:tcBorders>
            <w:shd w:val="clear" w:color="auto" w:fill="auto"/>
            <w:hideMark/>
          </w:tcPr>
          <w:p w14:paraId="47DD3582" w14:textId="77777777" w:rsidR="00294A27" w:rsidRPr="00070137" w:rsidRDefault="00294A27" w:rsidP="009A5276">
            <w:pPr>
              <w:spacing w:before="20" w:after="20"/>
              <w:textAlignment w:val="baseline"/>
              <w:rPr>
                <w:rFonts w:ascii="Segoe UI" w:hAnsi="Segoe UI" w:cs="Segoe UI"/>
                <w:sz w:val="18"/>
                <w:szCs w:val="18"/>
              </w:rPr>
            </w:pPr>
            <w:r w:rsidRPr="00070137">
              <w:t>Om resultatet </w:t>
            </w:r>
          </w:p>
        </w:tc>
        <w:tc>
          <w:tcPr>
            <w:tcW w:w="8079" w:type="dxa"/>
            <w:gridSpan w:val="2"/>
            <w:tcBorders>
              <w:top w:val="single" w:sz="6" w:space="0" w:color="auto"/>
              <w:left w:val="nil"/>
              <w:bottom w:val="single" w:sz="6" w:space="0" w:color="auto"/>
              <w:right w:val="single" w:sz="6" w:space="0" w:color="auto"/>
            </w:tcBorders>
            <w:shd w:val="clear" w:color="auto" w:fill="auto"/>
            <w:hideMark/>
          </w:tcPr>
          <w:p w14:paraId="0C5A8E80" w14:textId="5AB2E46D" w:rsidR="00294A27" w:rsidRPr="00BD350D" w:rsidRDefault="00294A27" w:rsidP="009A5276">
            <w:pPr>
              <w:spacing w:before="20" w:after="20"/>
              <w:textAlignment w:val="baseline"/>
              <w:rPr>
                <w:rFonts w:ascii="Segoe UI" w:hAnsi="Segoe UI" w:cs="Segoe UI"/>
                <w:sz w:val="22"/>
                <w:szCs w:val="22"/>
              </w:rPr>
            </w:pPr>
            <w:r w:rsidRPr="00BD350D">
              <w:rPr>
                <w:sz w:val="22"/>
                <w:szCs w:val="22"/>
              </w:rPr>
              <w:t>Dataprogram</w:t>
            </w:r>
            <w:r w:rsidR="0004733A" w:rsidRPr="00BD350D">
              <w:rPr>
                <w:sz w:val="22"/>
                <w:szCs w:val="22"/>
              </w:rPr>
              <w:t>met/ løsningen</w:t>
            </w:r>
            <w:r w:rsidRPr="00BD350D">
              <w:rPr>
                <w:sz w:val="22"/>
                <w:szCs w:val="22"/>
              </w:rPr>
              <w:t xml:space="preserve"> og dokumentasjon om dette. Dette finnes i Kravspesifikasjon, Produktdokumentasjon og Brukerdokumentasjon </w:t>
            </w:r>
          </w:p>
        </w:tc>
      </w:tr>
      <w:tr w:rsidR="00294A27" w:rsidRPr="00070137" w14:paraId="6DD4B14E" w14:textId="77777777" w:rsidTr="00BD350D">
        <w:trPr>
          <w:trHeight w:val="300"/>
        </w:trPr>
        <w:tc>
          <w:tcPr>
            <w:tcW w:w="2516" w:type="dxa"/>
            <w:gridSpan w:val="2"/>
            <w:tcBorders>
              <w:top w:val="single" w:sz="6" w:space="0" w:color="auto"/>
              <w:left w:val="single" w:sz="6" w:space="0" w:color="auto"/>
              <w:bottom w:val="single" w:sz="6" w:space="0" w:color="auto"/>
              <w:right w:val="nil"/>
            </w:tcBorders>
            <w:shd w:val="clear" w:color="auto" w:fill="E2EFD9" w:themeFill="accent6" w:themeFillTint="33"/>
          </w:tcPr>
          <w:p w14:paraId="33A62644" w14:textId="77777777" w:rsidR="00294A27" w:rsidRPr="00070137" w:rsidRDefault="00294A27" w:rsidP="009A5276">
            <w:pPr>
              <w:spacing w:before="20" w:after="20"/>
              <w:textAlignment w:val="baseline"/>
            </w:pPr>
            <w:r>
              <w:rPr>
                <w:b/>
                <w:bCs/>
              </w:rPr>
              <w:t>Produktdokumentasjon</w:t>
            </w:r>
            <w:r w:rsidRPr="00070137">
              <w:t> </w:t>
            </w:r>
          </w:p>
        </w:tc>
        <w:tc>
          <w:tcPr>
            <w:tcW w:w="7549" w:type="dxa"/>
            <w:tcBorders>
              <w:top w:val="single" w:sz="6" w:space="0" w:color="auto"/>
              <w:left w:val="nil"/>
              <w:bottom w:val="single" w:sz="6" w:space="0" w:color="auto"/>
              <w:right w:val="single" w:sz="6" w:space="0" w:color="auto"/>
            </w:tcBorders>
            <w:shd w:val="clear" w:color="auto" w:fill="E2EFD9" w:themeFill="accent6" w:themeFillTint="33"/>
          </w:tcPr>
          <w:p w14:paraId="0816CD75" w14:textId="77777777" w:rsidR="00294A27" w:rsidRPr="00070137" w:rsidRDefault="00294A27" w:rsidP="009A5276">
            <w:pPr>
              <w:spacing w:before="20" w:after="20"/>
              <w:textAlignment w:val="baseline"/>
            </w:pPr>
            <w:r w:rsidRPr="00070137">
              <w:t> </w:t>
            </w:r>
          </w:p>
        </w:tc>
      </w:tr>
      <w:tr w:rsidR="00294A27" w:rsidRPr="00070137" w14:paraId="7601626F" w14:textId="77777777" w:rsidTr="00BD350D">
        <w:trPr>
          <w:trHeight w:val="300"/>
        </w:trPr>
        <w:tc>
          <w:tcPr>
            <w:tcW w:w="1986" w:type="dxa"/>
            <w:tcBorders>
              <w:top w:val="single" w:sz="6" w:space="0" w:color="auto"/>
              <w:left w:val="single" w:sz="6" w:space="0" w:color="auto"/>
              <w:bottom w:val="single" w:sz="6" w:space="0" w:color="auto"/>
              <w:right w:val="nil"/>
            </w:tcBorders>
            <w:shd w:val="clear" w:color="auto" w:fill="auto"/>
          </w:tcPr>
          <w:p w14:paraId="13A2F932" w14:textId="77777777" w:rsidR="00294A27" w:rsidRPr="00070137" w:rsidRDefault="00294A27" w:rsidP="009A5276">
            <w:pPr>
              <w:spacing w:before="20" w:after="20"/>
              <w:textAlignment w:val="baseline"/>
            </w:pPr>
            <w:r>
              <w:t>Introduksjon av løsning</w:t>
            </w:r>
          </w:p>
        </w:tc>
        <w:tc>
          <w:tcPr>
            <w:tcW w:w="8079" w:type="dxa"/>
            <w:gridSpan w:val="2"/>
            <w:tcBorders>
              <w:top w:val="single" w:sz="6" w:space="0" w:color="auto"/>
              <w:left w:val="nil"/>
              <w:bottom w:val="single" w:sz="6" w:space="0" w:color="auto"/>
              <w:right w:val="single" w:sz="6" w:space="0" w:color="auto"/>
            </w:tcBorders>
            <w:shd w:val="clear" w:color="auto" w:fill="auto"/>
          </w:tcPr>
          <w:p w14:paraId="6E3EB061" w14:textId="16182730" w:rsidR="00294A27" w:rsidRPr="00BD350D" w:rsidRDefault="00294A27" w:rsidP="009A5276">
            <w:pPr>
              <w:spacing w:before="20" w:after="20"/>
              <w:textAlignment w:val="baseline"/>
              <w:rPr>
                <w:sz w:val="22"/>
                <w:szCs w:val="22"/>
              </w:rPr>
            </w:pPr>
            <w:r w:rsidRPr="00BD350D">
              <w:rPr>
                <w:sz w:val="22"/>
                <w:szCs w:val="22"/>
              </w:rPr>
              <w:t>Beskrivelse av programmet</w:t>
            </w:r>
            <w:r w:rsidR="0004733A" w:rsidRPr="00BD350D">
              <w:rPr>
                <w:sz w:val="22"/>
                <w:szCs w:val="22"/>
              </w:rPr>
              <w:t>/ løsningen</w:t>
            </w:r>
            <w:r w:rsidRPr="00BD350D">
              <w:rPr>
                <w:sz w:val="22"/>
                <w:szCs w:val="22"/>
              </w:rPr>
              <w:t xml:space="preserve"> </w:t>
            </w:r>
            <w:r w:rsidR="0004733A" w:rsidRPr="00BD350D">
              <w:rPr>
                <w:sz w:val="22"/>
                <w:szCs w:val="22"/>
              </w:rPr>
              <w:t>–</w:t>
            </w:r>
            <w:r w:rsidRPr="00BD350D">
              <w:rPr>
                <w:sz w:val="22"/>
                <w:szCs w:val="22"/>
              </w:rPr>
              <w:t xml:space="preserve"> hva som er hensikten med </w:t>
            </w:r>
            <w:r w:rsidR="008C6824" w:rsidRPr="00BD350D">
              <w:rPr>
                <w:sz w:val="22"/>
                <w:szCs w:val="22"/>
              </w:rPr>
              <w:t xml:space="preserve">produktet/ </w:t>
            </w:r>
            <w:r w:rsidR="004D7A88" w:rsidRPr="00BD350D">
              <w:rPr>
                <w:sz w:val="22"/>
                <w:szCs w:val="22"/>
              </w:rPr>
              <w:t>løsningen</w:t>
            </w:r>
            <w:r w:rsidRPr="00BD350D">
              <w:rPr>
                <w:sz w:val="22"/>
                <w:szCs w:val="22"/>
              </w:rPr>
              <w:t>, og hva det gjør rent prinsipielt</w:t>
            </w:r>
          </w:p>
        </w:tc>
      </w:tr>
      <w:tr w:rsidR="00294A27" w:rsidRPr="00070137" w14:paraId="3AB6946E" w14:textId="77777777" w:rsidTr="00BD350D">
        <w:trPr>
          <w:trHeight w:val="300"/>
        </w:trPr>
        <w:tc>
          <w:tcPr>
            <w:tcW w:w="1986" w:type="dxa"/>
            <w:tcBorders>
              <w:top w:val="single" w:sz="6" w:space="0" w:color="auto"/>
              <w:left w:val="single" w:sz="6" w:space="0" w:color="auto"/>
              <w:bottom w:val="single" w:sz="6" w:space="0" w:color="auto"/>
              <w:right w:val="nil"/>
            </w:tcBorders>
            <w:shd w:val="clear" w:color="auto" w:fill="auto"/>
          </w:tcPr>
          <w:p w14:paraId="2E2A3D6D" w14:textId="77777777" w:rsidR="00294A27" w:rsidRPr="00070137" w:rsidRDefault="00294A27" w:rsidP="009A5276">
            <w:pPr>
              <w:spacing w:before="20" w:after="20"/>
              <w:textAlignment w:val="baseline"/>
            </w:pPr>
            <w:r>
              <w:t>Kravspesifikasjon</w:t>
            </w:r>
          </w:p>
        </w:tc>
        <w:tc>
          <w:tcPr>
            <w:tcW w:w="8079" w:type="dxa"/>
            <w:gridSpan w:val="2"/>
            <w:tcBorders>
              <w:top w:val="single" w:sz="6" w:space="0" w:color="auto"/>
              <w:left w:val="nil"/>
              <w:bottom w:val="single" w:sz="6" w:space="0" w:color="auto"/>
              <w:right w:val="single" w:sz="6" w:space="0" w:color="auto"/>
            </w:tcBorders>
            <w:shd w:val="clear" w:color="auto" w:fill="auto"/>
          </w:tcPr>
          <w:p w14:paraId="2583573D" w14:textId="14395387" w:rsidR="00294A27" w:rsidRPr="00BD350D" w:rsidRDefault="00294A27" w:rsidP="009A5276">
            <w:pPr>
              <w:spacing w:before="20" w:after="20"/>
              <w:textAlignment w:val="baseline"/>
              <w:rPr>
                <w:sz w:val="22"/>
                <w:szCs w:val="22"/>
              </w:rPr>
            </w:pPr>
            <w:r w:rsidRPr="00BD350D">
              <w:rPr>
                <w:sz w:val="22"/>
                <w:szCs w:val="22"/>
              </w:rPr>
              <w:t>Samsvar mellom kravspesifikasjon og produkt</w:t>
            </w:r>
            <w:r w:rsidR="008C6824" w:rsidRPr="00BD350D">
              <w:rPr>
                <w:sz w:val="22"/>
                <w:szCs w:val="22"/>
              </w:rPr>
              <w:t xml:space="preserve"> (teknisk og konkret)</w:t>
            </w:r>
            <w:r w:rsidR="009D0530" w:rsidRPr="00BD350D">
              <w:rPr>
                <w:sz w:val="22"/>
                <w:szCs w:val="22"/>
              </w:rPr>
              <w:t>?</w:t>
            </w:r>
          </w:p>
        </w:tc>
      </w:tr>
      <w:tr w:rsidR="00294A27" w:rsidRPr="00070137" w14:paraId="75171C3A" w14:textId="77777777" w:rsidTr="00BD350D">
        <w:trPr>
          <w:trHeight w:val="300"/>
        </w:trPr>
        <w:tc>
          <w:tcPr>
            <w:tcW w:w="1986" w:type="dxa"/>
            <w:tcBorders>
              <w:top w:val="single" w:sz="6" w:space="0" w:color="auto"/>
              <w:left w:val="single" w:sz="6" w:space="0" w:color="auto"/>
              <w:bottom w:val="single" w:sz="6" w:space="0" w:color="auto"/>
              <w:right w:val="nil"/>
            </w:tcBorders>
            <w:shd w:val="clear" w:color="auto" w:fill="auto"/>
          </w:tcPr>
          <w:p w14:paraId="09690E90" w14:textId="77777777" w:rsidR="00294A27" w:rsidRPr="00070137" w:rsidRDefault="00294A27" w:rsidP="009A5276">
            <w:pPr>
              <w:spacing w:before="20" w:after="20"/>
              <w:textAlignment w:val="baseline"/>
            </w:pPr>
            <w:r>
              <w:t>Oppbygging</w:t>
            </w:r>
          </w:p>
        </w:tc>
        <w:tc>
          <w:tcPr>
            <w:tcW w:w="8079" w:type="dxa"/>
            <w:gridSpan w:val="2"/>
            <w:tcBorders>
              <w:top w:val="single" w:sz="6" w:space="0" w:color="auto"/>
              <w:left w:val="nil"/>
              <w:bottom w:val="single" w:sz="6" w:space="0" w:color="auto"/>
              <w:right w:val="single" w:sz="6" w:space="0" w:color="auto"/>
            </w:tcBorders>
            <w:shd w:val="clear" w:color="auto" w:fill="auto"/>
          </w:tcPr>
          <w:p w14:paraId="1E60728C" w14:textId="539E4762" w:rsidR="00294A27" w:rsidRPr="00BD350D" w:rsidRDefault="00294A27" w:rsidP="009A5276">
            <w:pPr>
              <w:spacing w:before="20" w:after="20"/>
              <w:textAlignment w:val="baseline"/>
              <w:rPr>
                <w:sz w:val="22"/>
                <w:szCs w:val="22"/>
              </w:rPr>
            </w:pPr>
            <w:r w:rsidRPr="00BD350D">
              <w:rPr>
                <w:sz w:val="22"/>
                <w:szCs w:val="22"/>
              </w:rPr>
              <w:t>Sentrale datastrukturer i programmet</w:t>
            </w:r>
            <w:r w:rsidR="00B752A9" w:rsidRPr="00BD350D">
              <w:rPr>
                <w:sz w:val="22"/>
                <w:szCs w:val="22"/>
              </w:rPr>
              <w:t>/ løsningen</w:t>
            </w:r>
            <w:r w:rsidRPr="00BD350D">
              <w:rPr>
                <w:sz w:val="22"/>
                <w:szCs w:val="22"/>
              </w:rPr>
              <w:t xml:space="preserve">. </w:t>
            </w:r>
            <w:r w:rsidRPr="00BD350D">
              <w:rPr>
                <w:sz w:val="22"/>
                <w:szCs w:val="22"/>
              </w:rPr>
              <w:br/>
              <w:t>Programmets</w:t>
            </w:r>
            <w:r w:rsidR="00B752A9" w:rsidRPr="00BD350D">
              <w:rPr>
                <w:sz w:val="22"/>
                <w:szCs w:val="22"/>
              </w:rPr>
              <w:t>/ løsningens</w:t>
            </w:r>
            <w:r w:rsidRPr="00BD350D">
              <w:rPr>
                <w:sz w:val="22"/>
                <w:szCs w:val="22"/>
              </w:rPr>
              <w:t xml:space="preserve"> oppbygging og virkemåte</w:t>
            </w:r>
            <w:r w:rsidR="0004733A" w:rsidRPr="00BD350D">
              <w:rPr>
                <w:sz w:val="22"/>
                <w:szCs w:val="22"/>
              </w:rPr>
              <w:t>.</w:t>
            </w:r>
          </w:p>
        </w:tc>
      </w:tr>
      <w:tr w:rsidR="00294A27" w:rsidRPr="00070137" w14:paraId="6D0BEF90" w14:textId="77777777" w:rsidTr="00BD350D">
        <w:trPr>
          <w:trHeight w:val="300"/>
        </w:trPr>
        <w:tc>
          <w:tcPr>
            <w:tcW w:w="1986" w:type="dxa"/>
            <w:tcBorders>
              <w:top w:val="single" w:sz="6" w:space="0" w:color="auto"/>
              <w:left w:val="single" w:sz="6" w:space="0" w:color="auto"/>
              <w:bottom w:val="single" w:sz="6" w:space="0" w:color="auto"/>
              <w:right w:val="nil"/>
            </w:tcBorders>
            <w:shd w:val="clear" w:color="auto" w:fill="auto"/>
          </w:tcPr>
          <w:p w14:paraId="12A2E631" w14:textId="77777777" w:rsidR="00294A27" w:rsidRPr="00070137" w:rsidRDefault="00294A27" w:rsidP="009A5276">
            <w:pPr>
              <w:spacing w:before="20" w:after="20"/>
              <w:textAlignment w:val="baseline"/>
            </w:pPr>
          </w:p>
        </w:tc>
        <w:tc>
          <w:tcPr>
            <w:tcW w:w="8079" w:type="dxa"/>
            <w:gridSpan w:val="2"/>
            <w:tcBorders>
              <w:top w:val="single" w:sz="6" w:space="0" w:color="auto"/>
              <w:left w:val="nil"/>
              <w:bottom w:val="single" w:sz="6" w:space="0" w:color="auto"/>
              <w:right w:val="single" w:sz="6" w:space="0" w:color="auto"/>
            </w:tcBorders>
            <w:shd w:val="clear" w:color="auto" w:fill="auto"/>
          </w:tcPr>
          <w:p w14:paraId="0E65A8DD" w14:textId="42DF4269" w:rsidR="00294A27" w:rsidRPr="00BD350D" w:rsidRDefault="00294A27" w:rsidP="009A5276">
            <w:pPr>
              <w:spacing w:before="20" w:after="20"/>
              <w:textAlignment w:val="baseline"/>
              <w:rPr>
                <w:sz w:val="22"/>
                <w:szCs w:val="22"/>
              </w:rPr>
            </w:pPr>
            <w:r w:rsidRPr="00BD350D">
              <w:rPr>
                <w:sz w:val="22"/>
                <w:szCs w:val="22"/>
              </w:rPr>
              <w:t>Hovedprogram og underprogrammer</w:t>
            </w:r>
            <w:r w:rsidR="00F93DD2" w:rsidRPr="00BD350D">
              <w:rPr>
                <w:sz w:val="22"/>
                <w:szCs w:val="22"/>
              </w:rPr>
              <w:t xml:space="preserve">/ Hovedfunksjon og </w:t>
            </w:r>
            <w:r w:rsidR="00A45479" w:rsidRPr="00BD350D">
              <w:rPr>
                <w:sz w:val="22"/>
                <w:szCs w:val="22"/>
              </w:rPr>
              <w:t>del-funksjoner.</w:t>
            </w:r>
          </w:p>
        </w:tc>
      </w:tr>
      <w:tr w:rsidR="00294A27" w:rsidRPr="00070137" w14:paraId="1903DF5D" w14:textId="77777777" w:rsidTr="00BD350D">
        <w:trPr>
          <w:trHeight w:val="300"/>
        </w:trPr>
        <w:tc>
          <w:tcPr>
            <w:tcW w:w="1986" w:type="dxa"/>
            <w:tcBorders>
              <w:top w:val="single" w:sz="6" w:space="0" w:color="auto"/>
              <w:left w:val="single" w:sz="6" w:space="0" w:color="auto"/>
              <w:bottom w:val="single" w:sz="6" w:space="0" w:color="auto"/>
              <w:right w:val="nil"/>
            </w:tcBorders>
            <w:shd w:val="clear" w:color="auto" w:fill="auto"/>
          </w:tcPr>
          <w:p w14:paraId="7DF259E0" w14:textId="77777777" w:rsidR="00294A27" w:rsidRPr="00070137" w:rsidRDefault="00294A27" w:rsidP="009A5276">
            <w:pPr>
              <w:spacing w:before="20" w:after="20"/>
              <w:textAlignment w:val="baseline"/>
            </w:pPr>
          </w:p>
        </w:tc>
        <w:tc>
          <w:tcPr>
            <w:tcW w:w="8079" w:type="dxa"/>
            <w:gridSpan w:val="2"/>
            <w:tcBorders>
              <w:top w:val="single" w:sz="6" w:space="0" w:color="auto"/>
              <w:left w:val="nil"/>
              <w:bottom w:val="single" w:sz="6" w:space="0" w:color="auto"/>
              <w:right w:val="single" w:sz="6" w:space="0" w:color="auto"/>
            </w:tcBorders>
            <w:shd w:val="clear" w:color="auto" w:fill="auto"/>
          </w:tcPr>
          <w:p w14:paraId="556EDC3C" w14:textId="77777777" w:rsidR="00294A27" w:rsidRPr="00BD350D" w:rsidRDefault="00294A27" w:rsidP="009A5276">
            <w:pPr>
              <w:spacing w:before="20" w:after="20"/>
              <w:textAlignment w:val="baseline"/>
              <w:rPr>
                <w:sz w:val="22"/>
                <w:szCs w:val="22"/>
              </w:rPr>
            </w:pPr>
            <w:r w:rsidRPr="00BD350D">
              <w:rPr>
                <w:sz w:val="22"/>
                <w:szCs w:val="22"/>
              </w:rPr>
              <w:t>Forhold til maskiner, lagerplass, operativsystemer o.l. (funksjonelt grensesnitt) </w:t>
            </w:r>
          </w:p>
        </w:tc>
      </w:tr>
      <w:tr w:rsidR="00294A27" w:rsidRPr="00070137" w14:paraId="3274E24D" w14:textId="77777777" w:rsidTr="00BD350D">
        <w:trPr>
          <w:trHeight w:val="300"/>
        </w:trPr>
        <w:tc>
          <w:tcPr>
            <w:tcW w:w="1986" w:type="dxa"/>
            <w:tcBorders>
              <w:top w:val="single" w:sz="6" w:space="0" w:color="auto"/>
              <w:left w:val="single" w:sz="6" w:space="0" w:color="auto"/>
              <w:bottom w:val="single" w:sz="6" w:space="0" w:color="auto"/>
              <w:right w:val="nil"/>
            </w:tcBorders>
            <w:shd w:val="clear" w:color="auto" w:fill="auto"/>
          </w:tcPr>
          <w:p w14:paraId="449CA609" w14:textId="77777777" w:rsidR="00294A27" w:rsidRPr="00070137" w:rsidRDefault="00294A27" w:rsidP="009A5276">
            <w:pPr>
              <w:spacing w:before="20" w:after="20"/>
              <w:textAlignment w:val="baseline"/>
            </w:pPr>
            <w:r>
              <w:t>Gjennomgang av programmets hoveddeler</w:t>
            </w:r>
          </w:p>
        </w:tc>
        <w:tc>
          <w:tcPr>
            <w:tcW w:w="8079" w:type="dxa"/>
            <w:gridSpan w:val="2"/>
            <w:tcBorders>
              <w:top w:val="single" w:sz="6" w:space="0" w:color="auto"/>
              <w:left w:val="nil"/>
              <w:bottom w:val="single" w:sz="6" w:space="0" w:color="auto"/>
              <w:right w:val="single" w:sz="6" w:space="0" w:color="auto"/>
            </w:tcBorders>
            <w:shd w:val="clear" w:color="auto" w:fill="auto"/>
          </w:tcPr>
          <w:p w14:paraId="489A8A66" w14:textId="77777777" w:rsidR="00294A27" w:rsidRPr="00BD350D" w:rsidRDefault="00294A27" w:rsidP="009A5276">
            <w:pPr>
              <w:spacing w:before="20" w:after="20"/>
              <w:textAlignment w:val="baseline"/>
              <w:rPr>
                <w:sz w:val="22"/>
                <w:szCs w:val="22"/>
              </w:rPr>
            </w:pPr>
            <w:r w:rsidRPr="00BD350D">
              <w:rPr>
                <w:sz w:val="22"/>
                <w:szCs w:val="22"/>
              </w:rPr>
              <w:t>For hver hoveddel av programmet: </w:t>
            </w:r>
          </w:p>
          <w:p w14:paraId="6BBC50CE" w14:textId="102422FE" w:rsidR="0004186B" w:rsidRPr="00BD350D" w:rsidRDefault="00294A27" w:rsidP="009A5276">
            <w:pPr>
              <w:spacing w:before="20" w:after="20"/>
              <w:textAlignment w:val="baseline"/>
              <w:rPr>
                <w:sz w:val="22"/>
                <w:szCs w:val="22"/>
              </w:rPr>
            </w:pPr>
            <w:r w:rsidRPr="00BD350D">
              <w:rPr>
                <w:sz w:val="22"/>
                <w:szCs w:val="22"/>
              </w:rPr>
              <w:t>Kort presentasjon med formål </w:t>
            </w:r>
            <w:r w:rsidRPr="00BD350D">
              <w:rPr>
                <w:sz w:val="22"/>
                <w:szCs w:val="22"/>
              </w:rPr>
              <w:br/>
              <w:t>Oversikt over rutiner og subrutiner </w:t>
            </w:r>
            <w:r w:rsidRPr="00BD350D">
              <w:rPr>
                <w:sz w:val="22"/>
                <w:szCs w:val="22"/>
              </w:rPr>
              <w:br/>
              <w:t>Særlige forhold</w:t>
            </w:r>
          </w:p>
        </w:tc>
      </w:tr>
      <w:tr w:rsidR="00294A27" w:rsidRPr="00070137" w14:paraId="680CDE37" w14:textId="77777777" w:rsidTr="00BD350D">
        <w:trPr>
          <w:trHeight w:val="300"/>
        </w:trPr>
        <w:tc>
          <w:tcPr>
            <w:tcW w:w="2516" w:type="dxa"/>
            <w:gridSpan w:val="2"/>
            <w:tcBorders>
              <w:top w:val="single" w:sz="6" w:space="0" w:color="auto"/>
              <w:left w:val="single" w:sz="6" w:space="0" w:color="auto"/>
              <w:bottom w:val="single" w:sz="6" w:space="0" w:color="auto"/>
              <w:right w:val="nil"/>
            </w:tcBorders>
            <w:shd w:val="clear" w:color="auto" w:fill="E2EFD9" w:themeFill="accent6" w:themeFillTint="33"/>
            <w:hideMark/>
          </w:tcPr>
          <w:p w14:paraId="491A7A5D" w14:textId="77777777" w:rsidR="00294A27" w:rsidRPr="00070137" w:rsidRDefault="00294A27" w:rsidP="009A5276">
            <w:pPr>
              <w:spacing w:before="20" w:after="20"/>
              <w:textAlignment w:val="baseline"/>
              <w:rPr>
                <w:rFonts w:ascii="Segoe UI" w:hAnsi="Segoe UI" w:cs="Segoe UI"/>
                <w:sz w:val="18"/>
                <w:szCs w:val="18"/>
              </w:rPr>
            </w:pPr>
            <w:r w:rsidRPr="00070137">
              <w:rPr>
                <w:b/>
                <w:bCs/>
              </w:rPr>
              <w:t>Avsluttende del</w:t>
            </w:r>
            <w:r w:rsidRPr="00070137">
              <w:t> </w:t>
            </w:r>
          </w:p>
        </w:tc>
        <w:tc>
          <w:tcPr>
            <w:tcW w:w="7549" w:type="dxa"/>
            <w:tcBorders>
              <w:top w:val="single" w:sz="6" w:space="0" w:color="auto"/>
              <w:left w:val="nil"/>
              <w:bottom w:val="single" w:sz="6" w:space="0" w:color="auto"/>
              <w:right w:val="single" w:sz="6" w:space="0" w:color="auto"/>
            </w:tcBorders>
            <w:shd w:val="clear" w:color="auto" w:fill="E2EFD9" w:themeFill="accent6" w:themeFillTint="33"/>
            <w:hideMark/>
          </w:tcPr>
          <w:p w14:paraId="17D52C30" w14:textId="5B275653" w:rsidR="00294A27" w:rsidRPr="00070137" w:rsidRDefault="00294A27" w:rsidP="009A5276">
            <w:pPr>
              <w:spacing w:before="20" w:after="20"/>
              <w:textAlignment w:val="baseline"/>
              <w:rPr>
                <w:rFonts w:ascii="Segoe UI" w:hAnsi="Segoe UI" w:cs="Segoe UI"/>
                <w:sz w:val="18"/>
                <w:szCs w:val="18"/>
              </w:rPr>
            </w:pPr>
            <w:r w:rsidRPr="00070137">
              <w:t> </w:t>
            </w:r>
            <w:r w:rsidR="00A45479">
              <w:t xml:space="preserve">En rapport kan avrundes på høyst ulike måter! Her er noen vanlige </w:t>
            </w:r>
            <w:r w:rsidR="00490D94">
              <w:t>valg.</w:t>
            </w:r>
          </w:p>
        </w:tc>
      </w:tr>
      <w:tr w:rsidR="00294A27" w:rsidRPr="00070137" w14:paraId="68AD0289" w14:textId="77777777" w:rsidTr="00E710D4">
        <w:trPr>
          <w:trHeight w:val="300"/>
        </w:trPr>
        <w:tc>
          <w:tcPr>
            <w:tcW w:w="1006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B1F3334" w14:textId="5E7635BA" w:rsidR="00E93299" w:rsidRPr="00BD350D" w:rsidRDefault="00E93299" w:rsidP="00490D94">
            <w:pPr>
              <w:pStyle w:val="ListParagraph"/>
              <w:numPr>
                <w:ilvl w:val="0"/>
                <w:numId w:val="23"/>
              </w:numPr>
              <w:textAlignment w:val="baseline"/>
              <w:rPr>
                <w:rFonts w:ascii="Times New Roman" w:hAnsi="Times New Roman" w:cs="Times New Roman"/>
              </w:rPr>
            </w:pPr>
            <w:r w:rsidRPr="00BD350D">
              <w:rPr>
                <w:rFonts w:ascii="Times New Roman" w:hAnsi="Times New Roman" w:cs="Times New Roman"/>
              </w:rPr>
              <w:t xml:space="preserve">Oppsummering og konklusjon, ble målene oppnådd </w:t>
            </w:r>
            <w:r w:rsidR="00D957FD" w:rsidRPr="00BD350D">
              <w:rPr>
                <w:rFonts w:ascii="Times New Roman" w:hAnsi="Times New Roman" w:cs="Times New Roman"/>
              </w:rPr>
              <w:t>og vil prosjektet videreføres</w:t>
            </w:r>
          </w:p>
          <w:p w14:paraId="7E39632B" w14:textId="658FDD07" w:rsidR="00490D94" w:rsidRPr="00BD350D" w:rsidRDefault="00490D94" w:rsidP="00490D94">
            <w:pPr>
              <w:pStyle w:val="ListParagraph"/>
              <w:numPr>
                <w:ilvl w:val="0"/>
                <w:numId w:val="23"/>
              </w:numPr>
              <w:textAlignment w:val="baseline"/>
              <w:rPr>
                <w:rFonts w:ascii="Times New Roman" w:hAnsi="Times New Roman" w:cs="Times New Roman"/>
              </w:rPr>
            </w:pPr>
            <w:r w:rsidRPr="00BD350D">
              <w:rPr>
                <w:rFonts w:ascii="Times New Roman" w:hAnsi="Times New Roman" w:cs="Times New Roman"/>
              </w:rPr>
              <w:t>Fortelle om eget utbytte/ læring</w:t>
            </w:r>
            <w:r w:rsidR="00E93299" w:rsidRPr="00BD350D">
              <w:rPr>
                <w:rFonts w:ascii="Times New Roman" w:hAnsi="Times New Roman" w:cs="Times New Roman"/>
              </w:rPr>
              <w:t xml:space="preserve"> &amp; hva man ville gjort annerledes om man begynte på nytt</w:t>
            </w:r>
          </w:p>
          <w:p w14:paraId="4089124D" w14:textId="3721E394" w:rsidR="00E93299" w:rsidRPr="00BD350D" w:rsidRDefault="00D957FD" w:rsidP="00490D94">
            <w:pPr>
              <w:pStyle w:val="ListParagraph"/>
              <w:numPr>
                <w:ilvl w:val="0"/>
                <w:numId w:val="23"/>
              </w:numPr>
              <w:textAlignment w:val="baseline"/>
              <w:rPr>
                <w:rFonts w:ascii="Times New Roman" w:hAnsi="Times New Roman" w:cs="Times New Roman"/>
              </w:rPr>
            </w:pPr>
            <w:r w:rsidRPr="00BD350D">
              <w:rPr>
                <w:rFonts w:ascii="Times New Roman" w:hAnsi="Times New Roman" w:cs="Times New Roman"/>
              </w:rPr>
              <w:t xml:space="preserve">Peke framover </w:t>
            </w:r>
            <w:r w:rsidR="000B1539" w:rsidRPr="00BD350D">
              <w:rPr>
                <w:rFonts w:ascii="Times New Roman" w:hAnsi="Times New Roman" w:cs="Times New Roman"/>
              </w:rPr>
              <w:t>og gi anbefalinger til videre arbeid/ forskning, eller hvordan produktet/ løsningen kan bli tatt i bruk og være nyttig</w:t>
            </w:r>
          </w:p>
          <w:p w14:paraId="50B5C756" w14:textId="18E02BB8" w:rsidR="00294A27" w:rsidRPr="007C657C" w:rsidRDefault="003622D5" w:rsidP="00735D6E">
            <w:pPr>
              <w:textAlignment w:val="baseline"/>
              <w:rPr>
                <w:sz w:val="22"/>
                <w:szCs w:val="22"/>
              </w:rPr>
            </w:pPr>
            <w:r w:rsidRPr="007C657C">
              <w:rPr>
                <w:sz w:val="22"/>
                <w:szCs w:val="22"/>
              </w:rPr>
              <w:t>A</w:t>
            </w:r>
            <w:r w:rsidR="000B1539" w:rsidRPr="007C657C">
              <w:rPr>
                <w:sz w:val="22"/>
                <w:szCs w:val="22"/>
              </w:rPr>
              <w:t xml:space="preserve">nbefales (om mulig) å </w:t>
            </w:r>
            <w:r w:rsidRPr="007C657C">
              <w:rPr>
                <w:sz w:val="22"/>
                <w:szCs w:val="22"/>
              </w:rPr>
              <w:t>vurdere etiske spørsmål om bruk, eventuelt også bærekraftperspektiv</w:t>
            </w:r>
            <w:r w:rsidR="002A4A5A" w:rsidRPr="007C657C">
              <w:rPr>
                <w:sz w:val="22"/>
                <w:szCs w:val="22"/>
              </w:rPr>
              <w:t>.</w:t>
            </w:r>
            <w:r w:rsidR="00294A27" w:rsidRPr="007C657C">
              <w:rPr>
                <w:sz w:val="22"/>
                <w:szCs w:val="22"/>
              </w:rPr>
              <w:br/>
            </w:r>
            <w:r w:rsidR="00CF5522" w:rsidRPr="007C657C">
              <w:rPr>
                <w:sz w:val="22"/>
                <w:szCs w:val="22"/>
              </w:rPr>
              <w:t xml:space="preserve">Hvis relevant, også </w:t>
            </w:r>
            <w:r w:rsidR="00461DB3" w:rsidRPr="007C657C">
              <w:rPr>
                <w:sz w:val="22"/>
                <w:szCs w:val="22"/>
              </w:rPr>
              <w:t>hva</w:t>
            </w:r>
            <w:r w:rsidR="00CF5522" w:rsidRPr="007C657C">
              <w:rPr>
                <w:sz w:val="22"/>
                <w:szCs w:val="22"/>
              </w:rPr>
              <w:t xml:space="preserve"> o</w:t>
            </w:r>
            <w:r w:rsidR="50A40EAE" w:rsidRPr="007C657C">
              <w:rPr>
                <w:sz w:val="22"/>
                <w:szCs w:val="22"/>
              </w:rPr>
              <w:t>ppdragsgiver</w:t>
            </w:r>
            <w:r w:rsidR="00461DB3" w:rsidRPr="007C657C">
              <w:rPr>
                <w:sz w:val="22"/>
                <w:szCs w:val="22"/>
              </w:rPr>
              <w:t xml:space="preserve"> har antydet</w:t>
            </w:r>
            <w:r w:rsidR="00CF5522" w:rsidRPr="007C657C">
              <w:rPr>
                <w:sz w:val="22"/>
                <w:szCs w:val="22"/>
              </w:rPr>
              <w:t xml:space="preserve">: </w:t>
            </w:r>
            <w:r w:rsidR="50A40EAE" w:rsidRPr="007C657C">
              <w:rPr>
                <w:sz w:val="22"/>
                <w:szCs w:val="22"/>
              </w:rPr>
              <w:t xml:space="preserve">Skal </w:t>
            </w:r>
            <w:r w:rsidR="00CF5522" w:rsidRPr="007C657C">
              <w:rPr>
                <w:sz w:val="22"/>
                <w:szCs w:val="22"/>
              </w:rPr>
              <w:t>løsningen</w:t>
            </w:r>
            <w:r w:rsidR="50A40EAE" w:rsidRPr="007C657C">
              <w:rPr>
                <w:sz w:val="22"/>
                <w:szCs w:val="22"/>
              </w:rPr>
              <w:t xml:space="preserve"> tas i bruk/settes i produksjon</w:t>
            </w:r>
            <w:r w:rsidR="00461DB3" w:rsidRPr="007C657C">
              <w:rPr>
                <w:sz w:val="22"/>
                <w:szCs w:val="22"/>
              </w:rPr>
              <w:t>?</w:t>
            </w:r>
            <w:r w:rsidR="00CF5522" w:rsidRPr="007C657C">
              <w:rPr>
                <w:sz w:val="22"/>
                <w:szCs w:val="22"/>
              </w:rPr>
              <w:br/>
            </w:r>
            <w:r w:rsidR="50A40EAE" w:rsidRPr="007C657C">
              <w:rPr>
                <w:sz w:val="22"/>
                <w:szCs w:val="22"/>
              </w:rPr>
              <w:t>Skal det tjene som utgangspunkt for noens videre arbeid? </w:t>
            </w:r>
            <w:r w:rsidR="007C657C" w:rsidRPr="007C657C">
              <w:rPr>
                <w:sz w:val="22"/>
                <w:szCs w:val="22"/>
              </w:rPr>
              <w:t>Skal det være et innspill i en videre prosess?</w:t>
            </w:r>
          </w:p>
        </w:tc>
      </w:tr>
    </w:tbl>
    <w:p w14:paraId="661A3521" w14:textId="27A55CBD" w:rsidR="00CC4FA5" w:rsidRDefault="00CC4FA5" w:rsidP="00A22FB8"/>
    <w:p w14:paraId="2B851C99" w14:textId="12FB36CB" w:rsidR="00B47B52" w:rsidRPr="00B47B52" w:rsidRDefault="00704425" w:rsidP="00A22FB8">
      <w:pPr>
        <w:pStyle w:val="Heading2"/>
      </w:pPr>
      <w:bookmarkStart w:id="923" w:name="_Toc119509110"/>
      <w:bookmarkStart w:id="924" w:name="_Toc119512940"/>
      <w:bookmarkStart w:id="925" w:name="_Toc119513139"/>
      <w:bookmarkStart w:id="926" w:name="_Toc119513235"/>
      <w:bookmarkStart w:id="927" w:name="_Toc119513332"/>
      <w:bookmarkStart w:id="928" w:name="_Toc119513423"/>
      <w:bookmarkStart w:id="929" w:name="_Toc119513514"/>
      <w:bookmarkStart w:id="930" w:name="_Toc119513610"/>
      <w:bookmarkStart w:id="931" w:name="_Toc119513707"/>
      <w:bookmarkStart w:id="932" w:name="_Toc119513809"/>
      <w:bookmarkStart w:id="933" w:name="_Toc119513953"/>
      <w:bookmarkStart w:id="934" w:name="_Toc119514080"/>
      <w:bookmarkStart w:id="935" w:name="_Toc119514201"/>
      <w:bookmarkStart w:id="936" w:name="_Toc119514322"/>
      <w:bookmarkStart w:id="937" w:name="_Toc119509111"/>
      <w:bookmarkStart w:id="938" w:name="_Toc119512941"/>
      <w:bookmarkStart w:id="939" w:name="_Toc119513140"/>
      <w:bookmarkStart w:id="940" w:name="_Toc119513236"/>
      <w:bookmarkStart w:id="941" w:name="_Toc119513333"/>
      <w:bookmarkStart w:id="942" w:name="_Toc119513424"/>
      <w:bookmarkStart w:id="943" w:name="_Toc119513515"/>
      <w:bookmarkStart w:id="944" w:name="_Toc119513611"/>
      <w:bookmarkStart w:id="945" w:name="_Toc119513708"/>
      <w:bookmarkStart w:id="946" w:name="_Toc119513810"/>
      <w:bookmarkStart w:id="947" w:name="_Toc119513954"/>
      <w:bookmarkStart w:id="948" w:name="_Toc119514081"/>
      <w:bookmarkStart w:id="949" w:name="_Toc119514202"/>
      <w:bookmarkStart w:id="950" w:name="_Toc119514323"/>
      <w:bookmarkStart w:id="951" w:name="_Toc119509112"/>
      <w:bookmarkStart w:id="952" w:name="_Toc119512942"/>
      <w:bookmarkStart w:id="953" w:name="_Toc119513141"/>
      <w:bookmarkStart w:id="954" w:name="_Toc119513237"/>
      <w:bookmarkStart w:id="955" w:name="_Toc119513334"/>
      <w:bookmarkStart w:id="956" w:name="_Toc119513425"/>
      <w:bookmarkStart w:id="957" w:name="_Toc119513516"/>
      <w:bookmarkStart w:id="958" w:name="_Toc119513612"/>
      <w:bookmarkStart w:id="959" w:name="_Toc119513709"/>
      <w:bookmarkStart w:id="960" w:name="_Toc119513811"/>
      <w:bookmarkStart w:id="961" w:name="_Toc119513955"/>
      <w:bookmarkStart w:id="962" w:name="_Toc119514082"/>
      <w:bookmarkStart w:id="963" w:name="_Toc119514203"/>
      <w:bookmarkStart w:id="964" w:name="_Toc119514324"/>
      <w:bookmarkStart w:id="965" w:name="_Toc119509113"/>
      <w:bookmarkStart w:id="966" w:name="_Toc119512943"/>
      <w:bookmarkStart w:id="967" w:name="_Toc119513142"/>
      <w:bookmarkStart w:id="968" w:name="_Toc119513238"/>
      <w:bookmarkStart w:id="969" w:name="_Toc119513335"/>
      <w:bookmarkStart w:id="970" w:name="_Toc119513426"/>
      <w:bookmarkStart w:id="971" w:name="_Toc119513517"/>
      <w:bookmarkStart w:id="972" w:name="_Toc119513613"/>
      <w:bookmarkStart w:id="973" w:name="_Toc119513710"/>
      <w:bookmarkStart w:id="974" w:name="_Toc119513812"/>
      <w:bookmarkStart w:id="975" w:name="_Toc119513956"/>
      <w:bookmarkStart w:id="976" w:name="_Toc119514083"/>
      <w:bookmarkStart w:id="977" w:name="_Toc119514204"/>
      <w:bookmarkStart w:id="978" w:name="_Toc119514325"/>
      <w:bookmarkStart w:id="979" w:name="_Toc119509114"/>
      <w:bookmarkStart w:id="980" w:name="_Toc119512944"/>
      <w:bookmarkStart w:id="981" w:name="_Toc119513143"/>
      <w:bookmarkStart w:id="982" w:name="_Toc119513239"/>
      <w:bookmarkStart w:id="983" w:name="_Toc119513336"/>
      <w:bookmarkStart w:id="984" w:name="_Toc119513427"/>
      <w:bookmarkStart w:id="985" w:name="_Toc119513518"/>
      <w:bookmarkStart w:id="986" w:name="_Toc119513614"/>
      <w:bookmarkStart w:id="987" w:name="_Toc119513711"/>
      <w:bookmarkStart w:id="988" w:name="_Toc119513813"/>
      <w:bookmarkStart w:id="989" w:name="_Toc119513957"/>
      <w:bookmarkStart w:id="990" w:name="_Toc119514084"/>
      <w:bookmarkStart w:id="991" w:name="_Toc119514205"/>
      <w:bookmarkStart w:id="992" w:name="_Toc119514326"/>
      <w:bookmarkStart w:id="993" w:name="_Toc119509115"/>
      <w:bookmarkStart w:id="994" w:name="_Toc119512945"/>
      <w:bookmarkStart w:id="995" w:name="_Toc119513144"/>
      <w:bookmarkStart w:id="996" w:name="_Toc119513240"/>
      <w:bookmarkStart w:id="997" w:name="_Toc119513337"/>
      <w:bookmarkStart w:id="998" w:name="_Toc119513428"/>
      <w:bookmarkStart w:id="999" w:name="_Toc119513519"/>
      <w:bookmarkStart w:id="1000" w:name="_Toc119513615"/>
      <w:bookmarkStart w:id="1001" w:name="_Toc119513712"/>
      <w:bookmarkStart w:id="1002" w:name="_Toc119513814"/>
      <w:bookmarkStart w:id="1003" w:name="_Toc119513958"/>
      <w:bookmarkStart w:id="1004" w:name="_Toc119514085"/>
      <w:bookmarkStart w:id="1005" w:name="_Toc119514206"/>
      <w:bookmarkStart w:id="1006" w:name="_Toc119514327"/>
      <w:bookmarkStart w:id="1007" w:name="_Toc119509116"/>
      <w:bookmarkStart w:id="1008" w:name="_Toc119512946"/>
      <w:bookmarkStart w:id="1009" w:name="_Toc119513145"/>
      <w:bookmarkStart w:id="1010" w:name="_Toc119513241"/>
      <w:bookmarkStart w:id="1011" w:name="_Toc119513338"/>
      <w:bookmarkStart w:id="1012" w:name="_Toc119513429"/>
      <w:bookmarkStart w:id="1013" w:name="_Toc119513520"/>
      <w:bookmarkStart w:id="1014" w:name="_Toc119513616"/>
      <w:bookmarkStart w:id="1015" w:name="_Toc119513713"/>
      <w:bookmarkStart w:id="1016" w:name="_Toc119513815"/>
      <w:bookmarkStart w:id="1017" w:name="_Toc119513959"/>
      <w:bookmarkStart w:id="1018" w:name="_Toc119514086"/>
      <w:bookmarkStart w:id="1019" w:name="_Toc119514207"/>
      <w:bookmarkStart w:id="1020" w:name="_Toc119514328"/>
      <w:bookmarkStart w:id="1021" w:name="_Toc121718570"/>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r>
        <w:lastRenderedPageBreak/>
        <w:t xml:space="preserve"> </w:t>
      </w:r>
      <w:bookmarkStart w:id="1022" w:name="_Toc153072239"/>
      <w:bookmarkStart w:id="1023" w:name="_Toc119509117"/>
      <w:bookmarkStart w:id="1024" w:name="_Toc124422687"/>
      <w:bookmarkStart w:id="1025" w:name="_Toc158638772"/>
      <w:r w:rsidR="0049697C">
        <w:t>Prosessdokumentasjonen</w:t>
      </w:r>
      <w:bookmarkEnd w:id="1022"/>
      <w:bookmarkEnd w:id="1023"/>
      <w:bookmarkEnd w:id="1024"/>
      <w:bookmarkEnd w:id="1025"/>
      <w:r w:rsidR="0049697C">
        <w:t xml:space="preserve"> </w:t>
      </w:r>
    </w:p>
    <w:bookmarkEnd w:id="1021"/>
    <w:p w14:paraId="060AED62" w14:textId="5674D79B" w:rsidR="00F83EDD" w:rsidRDefault="66E451E5" w:rsidP="00A22FB8">
      <w:r>
        <w:t>Det er nødven</w:t>
      </w:r>
      <w:r w:rsidR="00380D78">
        <w:t>dig å arbeide med prosessdokumentasjonen gjennom hele prosjektperioden</w:t>
      </w:r>
      <w:r w:rsidR="00D34D51">
        <w:t>.</w:t>
      </w:r>
      <w:r w:rsidR="06ED5A7C">
        <w:t xml:space="preserve"> En del av dette arbeidet foregår ved at man skriver prosjektdagbok</w:t>
      </w:r>
      <w:r>
        <w:t xml:space="preserve">, </w:t>
      </w:r>
      <w:r w:rsidR="34C4C666">
        <w:t>men dere kan også</w:t>
      </w:r>
      <w:r w:rsidR="06ED5A7C">
        <w:t xml:space="preserve"> samle</w:t>
      </w:r>
      <w:r w:rsidR="00FA0547">
        <w:t xml:space="preserve"> </w:t>
      </w:r>
      <w:r w:rsidR="06ED5A7C">
        <w:t>notater om sentrale punkter i utviklingen, og beskrive ulike faser av arbeidet ettersom de blir avsluttet.</w:t>
      </w:r>
      <w:r w:rsidR="242995AF">
        <w:t xml:space="preserve"> </w:t>
      </w:r>
      <w:r w:rsidR="00EB0C34">
        <w:t>Det er tidsbesparende å notere o</w:t>
      </w:r>
      <w:r w:rsidR="00E82AD0">
        <w:t>g oppsummere underveis;</w:t>
      </w:r>
      <w:r w:rsidR="242995AF">
        <w:t xml:space="preserve"> </w:t>
      </w:r>
      <w:r w:rsidR="00E82AD0">
        <w:t>n</w:t>
      </w:r>
      <w:r w:rsidR="242995AF">
        <w:t>år noe er ferskt</w:t>
      </w:r>
      <w:r w:rsidR="3DD9F7AE">
        <w:t xml:space="preserve"> i minne </w:t>
      </w:r>
      <w:r w:rsidR="242995AF">
        <w:t xml:space="preserve">er </w:t>
      </w:r>
      <w:r w:rsidR="3DD9F7AE">
        <w:t xml:space="preserve">det </w:t>
      </w:r>
      <w:r w:rsidR="242995AF">
        <w:t>lettest å beskrive det.</w:t>
      </w:r>
      <w:r w:rsidR="06ED5A7C">
        <w:t xml:space="preserve"> </w:t>
      </w:r>
      <w:r w:rsidR="3F8E2DBA">
        <w:t xml:space="preserve"> </w:t>
      </w:r>
      <w:r w:rsidR="68444BFD">
        <w:t>M</w:t>
      </w:r>
      <w:r w:rsidR="52AEE3CF">
        <w:t xml:space="preserve">ot slutten av prosjektperioden er det helst bare </w:t>
      </w:r>
      <w:r w:rsidR="1F4BC9ED">
        <w:t>«avslutningen</w:t>
      </w:r>
      <w:r w:rsidR="68444BFD">
        <w:t>»</w:t>
      </w:r>
      <w:r w:rsidR="1F4BC9ED">
        <w:t xml:space="preserve">, </w:t>
      </w:r>
      <w:r w:rsidR="68444BFD">
        <w:t>«</w:t>
      </w:r>
      <w:r w:rsidR="1F4BC9ED">
        <w:t>vurderingen</w:t>
      </w:r>
      <w:r w:rsidR="68444BFD">
        <w:t>»</w:t>
      </w:r>
      <w:r w:rsidR="1F4BC9ED">
        <w:t xml:space="preserve"> og </w:t>
      </w:r>
      <w:r w:rsidR="68444BFD">
        <w:t>«</w:t>
      </w:r>
      <w:r w:rsidR="1F4BC9ED">
        <w:t>evalueringen</w:t>
      </w:r>
      <w:r w:rsidR="68444BFD">
        <w:t>»</w:t>
      </w:r>
      <w:r w:rsidR="3F8E2DBA">
        <w:t xml:space="preserve"> igjen </w:t>
      </w:r>
      <w:r w:rsidR="52AEE3CF">
        <w:t>av prosess</w:t>
      </w:r>
      <w:r w:rsidR="3E8E988D">
        <w:t>dokumentasjonen.</w:t>
      </w:r>
      <w:r w:rsidR="1F4BC9ED">
        <w:t xml:space="preserve"> </w:t>
      </w:r>
    </w:p>
    <w:p w14:paraId="35303A89" w14:textId="77777777" w:rsidR="0049697C" w:rsidRDefault="0049697C" w:rsidP="00A22FB8"/>
    <w:p w14:paraId="16426D3E" w14:textId="46EF8684" w:rsidR="0049697C" w:rsidRDefault="00704425" w:rsidP="00A22FB8">
      <w:r>
        <w:t xml:space="preserve">Når </w:t>
      </w:r>
      <w:r w:rsidR="00ED126B">
        <w:t xml:space="preserve">bacheloroppgaven </w:t>
      </w:r>
      <w:r>
        <w:t>evalueres,</w:t>
      </w:r>
      <w:r w:rsidR="0049697C">
        <w:t xml:space="preserve"> </w:t>
      </w:r>
      <w:r w:rsidR="00CD46F6">
        <w:t>teller både produkt</w:t>
      </w:r>
      <w:r>
        <w:t>,</w:t>
      </w:r>
      <w:r w:rsidR="00CD46F6">
        <w:t xml:space="preserve"> prosess og </w:t>
      </w:r>
      <w:r>
        <w:t>dokumentasjonen av disse</w:t>
      </w:r>
      <w:r w:rsidR="0049697C">
        <w:t xml:space="preserve">. </w:t>
      </w:r>
      <w:r>
        <w:t>Prosessdokumentasjonen forteller i</w:t>
      </w:r>
      <w:r w:rsidR="0049697C">
        <w:t xml:space="preserve"> hvilken grad studentene har tilegnet seg kvalifiserte </w:t>
      </w:r>
      <w:r w:rsidR="0049697C" w:rsidRPr="001A1AA5">
        <w:t>problemløsningsmetoder og arbeidsmetoder</w:t>
      </w:r>
      <w:r>
        <w:t>, og hvilken faglig utvikling de har gjennomgått.</w:t>
      </w:r>
      <w:r w:rsidR="00B57ADF">
        <w:t xml:space="preserve"> For arbeidsgivere skal uteksaminerte kandidater ikke bare være gode programmerere, men </w:t>
      </w:r>
      <w:r w:rsidR="00DF5716">
        <w:t xml:space="preserve">kunne samarbeide i team, planlegge sin egen arbeidsuke, og </w:t>
      </w:r>
      <w:r w:rsidR="00903994">
        <w:t>kommunisere med ledere og kunder.</w:t>
      </w:r>
    </w:p>
    <w:p w14:paraId="0D65A457" w14:textId="77777777" w:rsidR="0049697C" w:rsidRDefault="0049697C" w:rsidP="00A22FB8"/>
    <w:p w14:paraId="447EAB2F" w14:textId="5CED59B0" w:rsidR="00454633" w:rsidRDefault="00903994" w:rsidP="00A22FB8">
      <w:r>
        <w:t>P</w:t>
      </w:r>
      <w:r w:rsidR="0049697C">
        <w:t xml:space="preserve">rosessdokumentasjonen </w:t>
      </w:r>
      <w:r>
        <w:t>skal inneholde</w:t>
      </w:r>
      <w:r w:rsidR="0049697C">
        <w:t xml:space="preserve"> </w:t>
      </w:r>
      <w:r w:rsidR="0049697C">
        <w:rPr>
          <w:b/>
        </w:rPr>
        <w:t xml:space="preserve">bakgrunn og underlag </w:t>
      </w:r>
      <w:r w:rsidR="0049697C">
        <w:t xml:space="preserve">for det produktet. </w:t>
      </w:r>
      <w:r>
        <w:t>Beskriv</w:t>
      </w:r>
      <w:r w:rsidR="00704425">
        <w:t xml:space="preserve"> </w:t>
      </w:r>
      <w:r w:rsidR="0049697C">
        <w:t>hvilke forhold gruppa har arbeidet under, hvilke arbeidsmåte</w:t>
      </w:r>
      <w:r w:rsidR="00704425">
        <w:t>r</w:t>
      </w:r>
      <w:r w:rsidR="0049697C">
        <w:t xml:space="preserve"> </w:t>
      </w:r>
      <w:r>
        <w:t>som ble</w:t>
      </w:r>
      <w:r w:rsidR="00704425">
        <w:t xml:space="preserve"> valgt,</w:t>
      </w:r>
      <w:r w:rsidR="0049697C">
        <w:t xml:space="preserve"> rammebetingelser, </w:t>
      </w:r>
      <w:r w:rsidR="00454633">
        <w:t xml:space="preserve">og så videre. Benyttet arbeidsgiver </w:t>
      </w:r>
      <w:proofErr w:type="spellStart"/>
      <w:r w:rsidR="00454633">
        <w:t>Scrum</w:t>
      </w:r>
      <w:proofErr w:type="spellEnd"/>
      <w:r w:rsidR="00454633">
        <w:t xml:space="preserve"> som metode, og ble studentene del av </w:t>
      </w:r>
      <w:r w:rsidR="00677D0E">
        <w:t>møter med flere prosjekter? Brukte man oppgavetavler (</w:t>
      </w:r>
      <w:proofErr w:type="spellStart"/>
      <w:r w:rsidR="00677D0E">
        <w:t>Kanban</w:t>
      </w:r>
      <w:proofErr w:type="spellEnd"/>
      <w:r w:rsidR="00677D0E">
        <w:t xml:space="preserve">) og </w:t>
      </w:r>
      <w:r w:rsidR="00836C66">
        <w:t>i så fall hvordan?</w:t>
      </w:r>
    </w:p>
    <w:p w14:paraId="0F5E55A8" w14:textId="3653F348" w:rsidR="0049697C" w:rsidRDefault="00836C66" w:rsidP="00A22FB8">
      <w:r>
        <w:t>H</w:t>
      </w:r>
      <w:r w:rsidR="0049697C">
        <w:t xml:space="preserve">vilket arbeid er </w:t>
      </w:r>
      <w:proofErr w:type="gramStart"/>
      <w:r w:rsidR="0049697C">
        <w:t>utført</w:t>
      </w:r>
      <w:proofErr w:type="gramEnd"/>
      <w:r w:rsidR="001A1AA5">
        <w:t xml:space="preserve"> </w:t>
      </w:r>
      <w:r>
        <w:t xml:space="preserve">men ikke direkte synlig i produktet? For eksempel </w:t>
      </w:r>
      <w:r w:rsidR="003058B0">
        <w:t>brukerundersøkelser, sammenligning med lignende tjenester, osv.</w:t>
      </w:r>
      <w:r w:rsidR="0049697C">
        <w:t xml:space="preserve"> </w:t>
      </w:r>
      <w:r w:rsidR="003058B0">
        <w:t>H</w:t>
      </w:r>
      <w:r w:rsidR="0049697C">
        <w:t xml:space="preserve">vilke verktøy er brukt, </w:t>
      </w:r>
      <w:r w:rsidR="007176A7">
        <w:t>begrunnelser for valg og de følger de fikk</w:t>
      </w:r>
      <w:r w:rsidR="00861DB3">
        <w:t xml:space="preserve">; for eksempel </w:t>
      </w:r>
      <w:r w:rsidR="007A273D">
        <w:t>kunne studentene benytte e</w:t>
      </w:r>
      <w:r w:rsidR="00CC6B05">
        <w:t>n</w:t>
      </w:r>
      <w:r w:rsidR="007A273D">
        <w:t xml:space="preserve"> </w:t>
      </w:r>
      <w:r w:rsidR="00CC6B05">
        <w:t>‘</w:t>
      </w:r>
      <w:r w:rsidR="007A273D">
        <w:t>Deployment</w:t>
      </w:r>
      <w:r w:rsidR="00F00BE7">
        <w:t xml:space="preserve"> </w:t>
      </w:r>
      <w:r w:rsidR="007A273D">
        <w:t>service</w:t>
      </w:r>
      <w:r w:rsidR="00CC6B05">
        <w:t>’</w:t>
      </w:r>
      <w:r w:rsidR="007A273D">
        <w:t>?</w:t>
      </w:r>
      <w:r w:rsidR="007176A7">
        <w:t xml:space="preserve"> </w:t>
      </w:r>
      <w:r w:rsidR="00861DB3">
        <w:t>H</w:t>
      </w:r>
      <w:r w:rsidR="0049697C">
        <w:t xml:space="preserve">vilke utfordringer arbeidet har bydd på og hvilke problemer og utfordringer man har funnet gode løsninger på. </w:t>
      </w:r>
    </w:p>
    <w:p w14:paraId="3108BC6A" w14:textId="77777777" w:rsidR="0049697C" w:rsidRDefault="0049697C" w:rsidP="00A22FB8"/>
    <w:p w14:paraId="3730F2B2" w14:textId="650F8183" w:rsidR="0049697C" w:rsidRDefault="0049697C" w:rsidP="00A22FB8">
      <w:r>
        <w:t xml:space="preserve">Ofte ligger mye av det fortjenstfulle ved arbeidet nettopp i fakta som bare hører hjemme i prosessrapporten. Riktig brukt gir prosessdokumentasjonen en god mulighet for markedsføring for studentene og deres arbeid </w:t>
      </w:r>
      <w:r w:rsidR="00F00BE7">
        <w:t>–</w:t>
      </w:r>
      <w:r>
        <w:t xml:space="preserve"> uten at det </w:t>
      </w:r>
      <w:r w:rsidR="001A1AA5">
        <w:t xml:space="preserve">trenger å være </w:t>
      </w:r>
      <w:r>
        <w:t>formet som skryt.</w:t>
      </w:r>
    </w:p>
    <w:p w14:paraId="6BDB5560" w14:textId="77777777" w:rsidR="0049697C" w:rsidRDefault="0049697C" w:rsidP="00A22FB8"/>
    <w:p w14:paraId="5867455A" w14:textId="781CBA6A" w:rsidR="0049697C" w:rsidRDefault="0049697C" w:rsidP="00A22FB8">
      <w:r>
        <w:t xml:space="preserve">Det er viktig at prosessen og utviklingen er solid dokumentert. </w:t>
      </w:r>
      <w:r>
        <w:rPr>
          <w:b/>
        </w:rPr>
        <w:t>Sensor</w:t>
      </w:r>
      <w:r>
        <w:t xml:space="preserve"> er helt avhengig av den skriftlige prosessdokumentasjonen. Hvis studentene klager på evalueringen, har en nyoppnevnt sensor ingen andre mulige kilder til informasjon om prosessen enn den skriftlige prosessdokumentasjonen.</w:t>
      </w:r>
    </w:p>
    <w:p w14:paraId="0CDC62BE" w14:textId="77777777" w:rsidR="0049697C" w:rsidRDefault="0049697C" w:rsidP="00A22FB8">
      <w:r>
        <w:t xml:space="preserve"> </w:t>
      </w:r>
    </w:p>
    <w:p w14:paraId="277A4494" w14:textId="7CFBB295" w:rsidR="00581F40" w:rsidRPr="00581F40" w:rsidRDefault="00581F40" w:rsidP="00A22FB8">
      <w:r>
        <w:t xml:space="preserve">Selv om produktdokumentasjonen for mange </w:t>
      </w:r>
      <w:r w:rsidR="0020637D">
        <w:t>oppdragsgivere</w:t>
      </w:r>
      <w:r>
        <w:t xml:space="preserve"> </w:t>
      </w:r>
      <w:r w:rsidR="0020637D">
        <w:t xml:space="preserve">står som det vesentligste, vil de </w:t>
      </w:r>
      <w:r w:rsidRPr="00581F40">
        <w:t xml:space="preserve">likevel kunne dra nytte av en solid prosessdokumentasjon. I denne dokumentasjonen samles fakta om historikk, utvikling, problemer og utprøvde, ikke-fungerende løsninger </w:t>
      </w:r>
      <w:r w:rsidR="002B62B0">
        <w:t>–</w:t>
      </w:r>
      <w:r w:rsidRPr="00581F40">
        <w:t xml:space="preserve"> alt sammen informasjon som har klar nytteverdi. Slik informasjon er nyttig når man skal modifisere, </w:t>
      </w:r>
      <w:proofErr w:type="spellStart"/>
      <w:r w:rsidRPr="00581F40">
        <w:t>feilsøke</w:t>
      </w:r>
      <w:proofErr w:type="spellEnd"/>
      <w:r w:rsidRPr="00581F40">
        <w:t xml:space="preserve"> og vedlikeholde systemet, og vil kunne utgjøre en erfaringsbank for andre som skal arbeide med lignende problemstillinger. </w:t>
      </w:r>
    </w:p>
    <w:p w14:paraId="7DC4CCB7" w14:textId="18A5A069" w:rsidR="0049697C" w:rsidRDefault="0049697C" w:rsidP="00A22FB8"/>
    <w:p w14:paraId="375577AE" w14:textId="77777777" w:rsidR="00E2137F" w:rsidRDefault="00E2137F" w:rsidP="00A22FB8">
      <w:pPr>
        <w:ind w:left="708"/>
        <w:rPr>
          <w:sz w:val="20"/>
        </w:rPr>
      </w:pPr>
    </w:p>
    <w:p w14:paraId="7EA9660F" w14:textId="46834F1B" w:rsidR="00F8101E" w:rsidRDefault="00696B7E" w:rsidP="003E27B1">
      <w:pPr>
        <w:pStyle w:val="Heading3"/>
      </w:pPr>
      <w:bookmarkStart w:id="1026" w:name="_Toc119509119"/>
      <w:bookmarkStart w:id="1027" w:name="_Toc121718571"/>
      <w:r>
        <w:t>P</w:t>
      </w:r>
      <w:r w:rsidR="00346758">
        <w:t>rosessdokumentasjon</w:t>
      </w:r>
      <w:r>
        <w:t xml:space="preserve"> rapport</w:t>
      </w:r>
      <w:bookmarkEnd w:id="1026"/>
    </w:p>
    <w:p w14:paraId="218B1DBD" w14:textId="26BEE466" w:rsidR="009A743A" w:rsidRDefault="00857206" w:rsidP="00A22FB8">
      <w:r>
        <w:t>M</w:t>
      </w:r>
      <w:r w:rsidR="00696B7E">
        <w:t xml:space="preserve">ålet med </w:t>
      </w:r>
      <w:r w:rsidR="006623C0">
        <w:t xml:space="preserve">prosessdokumentasjons </w:t>
      </w:r>
      <w:r w:rsidR="00696B7E">
        <w:t>r</w:t>
      </w:r>
      <w:r w:rsidR="00F8101E">
        <w:t xml:space="preserve">apporten </w:t>
      </w:r>
      <w:r w:rsidR="006623C0">
        <w:t xml:space="preserve">er å </w:t>
      </w:r>
      <w:r w:rsidR="00F8101E">
        <w:t xml:space="preserve">sette en person med </w:t>
      </w:r>
      <w:r w:rsidR="00F8101E">
        <w:rPr>
          <w:b/>
        </w:rPr>
        <w:t>samme faglige grunnlag</w:t>
      </w:r>
      <w:r w:rsidR="00F8101E">
        <w:t xml:space="preserve"> i stand til å forstå, vurdere, kontrollere, eventuelt gjenta og etterprøve det arbeid som er utført. </w:t>
      </w:r>
    </w:p>
    <w:p w14:paraId="70EC8D9E" w14:textId="77777777" w:rsidR="009A743A" w:rsidRDefault="009A743A" w:rsidP="00A22FB8"/>
    <w:p w14:paraId="1F874751" w14:textId="73A2F852" w:rsidR="00844627" w:rsidRDefault="330886BC" w:rsidP="00A22FB8">
      <w:r>
        <w:t>D</w:t>
      </w:r>
      <w:r w:rsidR="75737B44">
        <w:t xml:space="preserve">e fleste </w:t>
      </w:r>
      <w:r>
        <w:t xml:space="preserve">bacheloroppgavene </w:t>
      </w:r>
      <w:r w:rsidR="75737B44">
        <w:t>i</w:t>
      </w:r>
      <w:r w:rsidR="2C2ACFA5">
        <w:t>nnen informasjonsteknologi</w:t>
      </w:r>
      <w:r w:rsidR="75737B44">
        <w:t xml:space="preserve"> dreier seg først og fremst om å </w:t>
      </w:r>
      <w:r w:rsidR="7DB9066D">
        <w:t xml:space="preserve">designe, </w:t>
      </w:r>
      <w:proofErr w:type="gramStart"/>
      <w:r w:rsidR="7DB9066D">
        <w:t>implementere</w:t>
      </w:r>
      <w:proofErr w:type="gramEnd"/>
      <w:r w:rsidR="7DB9066D">
        <w:t xml:space="preserve"> eller dokumentere programvare.</w:t>
      </w:r>
      <w:r w:rsidR="7DBF8733">
        <w:t xml:space="preserve"> </w:t>
      </w:r>
      <w:r w:rsidR="568644A8">
        <w:t xml:space="preserve">Uansett må man bruke sunn fornuft ved utformingen av rapporten. </w:t>
      </w:r>
      <w:bookmarkEnd w:id="1027"/>
    </w:p>
    <w:p w14:paraId="39040C1E" w14:textId="77777777" w:rsidR="00844627" w:rsidRDefault="00844627" w:rsidP="00A22FB8"/>
    <w:p w14:paraId="44FCC2F4" w14:textId="2564640C" w:rsidR="00F64E50" w:rsidRDefault="00564ED3" w:rsidP="00A22FB8">
      <w:pPr>
        <w:pStyle w:val="Heading2"/>
      </w:pPr>
      <w:bookmarkStart w:id="1028" w:name="_Toc118908361"/>
      <w:bookmarkStart w:id="1029" w:name="_Toc118915251"/>
      <w:bookmarkStart w:id="1030" w:name="_Toc118991037"/>
      <w:bookmarkStart w:id="1031" w:name="_Toc119003987"/>
      <w:bookmarkStart w:id="1032" w:name="_Toc119004080"/>
      <w:bookmarkStart w:id="1033" w:name="_Toc119509120"/>
      <w:bookmarkStart w:id="1034" w:name="_Toc119512950"/>
      <w:bookmarkStart w:id="1035" w:name="_Toc119513147"/>
      <w:bookmarkStart w:id="1036" w:name="_Toc119513245"/>
      <w:bookmarkStart w:id="1037" w:name="_Toc119513340"/>
      <w:bookmarkStart w:id="1038" w:name="_Toc119513431"/>
      <w:bookmarkStart w:id="1039" w:name="_Toc119513522"/>
      <w:bookmarkStart w:id="1040" w:name="_Toc119513620"/>
      <w:bookmarkStart w:id="1041" w:name="_Toc119513715"/>
      <w:bookmarkStart w:id="1042" w:name="_Toc119513819"/>
      <w:bookmarkStart w:id="1043" w:name="_Toc119513963"/>
      <w:bookmarkStart w:id="1044" w:name="_Toc119514088"/>
      <w:bookmarkStart w:id="1045" w:name="_Toc119514209"/>
      <w:bookmarkStart w:id="1046" w:name="_Toc119514330"/>
      <w:bookmarkStart w:id="1047" w:name="_Toc118908362"/>
      <w:bookmarkStart w:id="1048" w:name="_Toc118915252"/>
      <w:bookmarkStart w:id="1049" w:name="_Toc118991038"/>
      <w:bookmarkStart w:id="1050" w:name="_Toc119003988"/>
      <w:bookmarkStart w:id="1051" w:name="_Toc119004081"/>
      <w:bookmarkStart w:id="1052" w:name="_Toc119509121"/>
      <w:bookmarkStart w:id="1053" w:name="_Toc119512951"/>
      <w:bookmarkStart w:id="1054" w:name="_Toc119513148"/>
      <w:bookmarkStart w:id="1055" w:name="_Toc119513246"/>
      <w:bookmarkStart w:id="1056" w:name="_Toc119513341"/>
      <w:bookmarkStart w:id="1057" w:name="_Toc119513432"/>
      <w:bookmarkStart w:id="1058" w:name="_Toc119513523"/>
      <w:bookmarkStart w:id="1059" w:name="_Toc119513621"/>
      <w:bookmarkStart w:id="1060" w:name="_Toc119513716"/>
      <w:bookmarkStart w:id="1061" w:name="_Toc119513820"/>
      <w:bookmarkStart w:id="1062" w:name="_Toc119513964"/>
      <w:bookmarkStart w:id="1063" w:name="_Toc119514089"/>
      <w:bookmarkStart w:id="1064" w:name="_Toc119514210"/>
      <w:bookmarkStart w:id="1065" w:name="_Toc119514331"/>
      <w:bookmarkStart w:id="1066" w:name="_Toc153072242"/>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r>
        <w:t xml:space="preserve"> </w:t>
      </w:r>
      <w:bookmarkStart w:id="1067" w:name="_Toc119509122"/>
      <w:bookmarkStart w:id="1068" w:name="_Toc124422688"/>
      <w:bookmarkStart w:id="1069" w:name="_Toc158638773"/>
      <w:r w:rsidR="00F64E50">
        <w:t>Produktdokumentasjon</w:t>
      </w:r>
      <w:r w:rsidR="00307067">
        <w:t>en</w:t>
      </w:r>
      <w:bookmarkEnd w:id="1066"/>
      <w:bookmarkEnd w:id="1067"/>
      <w:bookmarkEnd w:id="1068"/>
      <w:bookmarkEnd w:id="1069"/>
      <w:r w:rsidR="00F64E50">
        <w:t xml:space="preserve"> </w:t>
      </w:r>
    </w:p>
    <w:p w14:paraId="2FCFF45E" w14:textId="0660FD3E" w:rsidR="00F64E50" w:rsidRDefault="3879DBD8" w:rsidP="00A22FB8">
      <w:r>
        <w:t xml:space="preserve">Produktdokumentasjonen </w:t>
      </w:r>
      <w:r w:rsidR="624758C0">
        <w:t xml:space="preserve">er beregnet på </w:t>
      </w:r>
      <w:r w:rsidR="7B71A29A">
        <w:t>teknisk personell, dvs</w:t>
      </w:r>
      <w:r w:rsidR="003E46A6">
        <w:t>.</w:t>
      </w:r>
      <w:r w:rsidR="624758C0">
        <w:t>, den som skal installere,</w:t>
      </w:r>
      <w:r w:rsidR="54D9F6EA">
        <w:t xml:space="preserve"> drifte eller</w:t>
      </w:r>
      <w:r w:rsidR="624758C0">
        <w:t xml:space="preserve"> vedlikeholde systemet. Produktdokumentasjonen er også nyttig for </w:t>
      </w:r>
      <w:r w:rsidR="75AEB1C9">
        <w:t>de</w:t>
      </w:r>
      <w:r w:rsidR="624758C0">
        <w:t xml:space="preserve"> som skal markedsføre systemet eller </w:t>
      </w:r>
      <w:r w:rsidR="3E5C401A">
        <w:t xml:space="preserve">tilby </w:t>
      </w:r>
      <w:r w:rsidR="624758C0">
        <w:t>brukerstøtte</w:t>
      </w:r>
      <w:r w:rsidR="0CE1137B">
        <w:t>.</w:t>
      </w:r>
    </w:p>
    <w:p w14:paraId="57DE78F0" w14:textId="77777777" w:rsidR="00F64E50" w:rsidRDefault="00F64E50" w:rsidP="00A22FB8"/>
    <w:p w14:paraId="0CD27146" w14:textId="422C8986" w:rsidR="00F64E50" w:rsidRDefault="23B64308" w:rsidP="00A22FB8">
      <w:r>
        <w:t xml:space="preserve">Teknisk personell </w:t>
      </w:r>
      <w:r w:rsidR="624758C0">
        <w:t>trenger informasjon om installasjon, drift og feil</w:t>
      </w:r>
      <w:r w:rsidR="3A008561">
        <w:t>søking</w:t>
      </w:r>
      <w:r w:rsidR="624758C0">
        <w:t>. For å kunne utføre sine oppgaver trenger den dataansvarlige informasjon om programmets oppbygging</w:t>
      </w:r>
      <w:r w:rsidR="0A480936">
        <w:t xml:space="preserve">, virkemåte </w:t>
      </w:r>
      <w:r w:rsidR="624758C0">
        <w:t>og funksjoner, og om hvilken testing som er gjennomført.</w:t>
      </w:r>
    </w:p>
    <w:p w14:paraId="005034FE" w14:textId="77777777" w:rsidR="00F64E50" w:rsidRDefault="00F64E50" w:rsidP="00A22FB8"/>
    <w:p w14:paraId="200DAE58" w14:textId="35753FFD" w:rsidR="00F64E50" w:rsidRDefault="00F64E50" w:rsidP="00A22FB8">
      <w:r>
        <w:t>Produktdokumentasjonen</w:t>
      </w:r>
      <w:r w:rsidR="00BB3FDC">
        <w:t xml:space="preserve">, sammen med programmets selv, </w:t>
      </w:r>
      <w:r>
        <w:t xml:space="preserve">er </w:t>
      </w:r>
      <w:r w:rsidR="00AD2925">
        <w:t>også</w:t>
      </w:r>
      <w:r>
        <w:t xml:space="preserve"> en viktig del av grunnlaget for evaluering av</w:t>
      </w:r>
      <w:r w:rsidR="002D7040">
        <w:t xml:space="preserve"> en bacheloroppgave</w:t>
      </w:r>
      <w:r>
        <w:t>. Her får sensor og veileder oversikt over systemets egenskaper og funksjon.</w:t>
      </w:r>
    </w:p>
    <w:p w14:paraId="47E6370B" w14:textId="77777777" w:rsidR="00F64E50" w:rsidRDefault="00F64E50" w:rsidP="00A22FB8"/>
    <w:p w14:paraId="6803F59D" w14:textId="12CE944E" w:rsidR="009010E1" w:rsidRPr="00826C98" w:rsidRDefault="00F64E50" w:rsidP="004A7619">
      <w:r>
        <w:t xml:space="preserve">Produktdokumentasjonen er vanligvis den største delen av en </w:t>
      </w:r>
      <w:r w:rsidR="00390560">
        <w:t xml:space="preserve">bacheloroppgave </w:t>
      </w:r>
      <w:r>
        <w:t>dokumentasjon</w:t>
      </w:r>
      <w:r w:rsidR="00095E62">
        <w:t xml:space="preserve"> og består </w:t>
      </w:r>
      <w:r w:rsidR="009010E1">
        <w:t>ofte</w:t>
      </w:r>
      <w:r w:rsidR="009010E1" w:rsidRPr="009010E1">
        <w:t xml:space="preserve"> </w:t>
      </w:r>
      <w:r w:rsidRPr="009010E1">
        <w:t>a</w:t>
      </w:r>
      <w:r w:rsidR="004A7619">
        <w:t xml:space="preserve">v den endelige </w:t>
      </w:r>
      <w:r w:rsidRPr="69AAB40C">
        <w:t xml:space="preserve">kravspesifikasjonen, </w:t>
      </w:r>
      <w:r w:rsidRPr="004A7619">
        <w:t>beskrivelsen av programmet</w:t>
      </w:r>
      <w:r w:rsidR="004A7619">
        <w:t xml:space="preserve">, </w:t>
      </w:r>
      <w:r w:rsidRPr="00826C98">
        <w:t>testdokumentasjonen for programmet</w:t>
      </w:r>
      <w:r w:rsidR="004A7619">
        <w:t xml:space="preserve"> og </w:t>
      </w:r>
      <w:r w:rsidR="009010E1" w:rsidRPr="69AAB40C">
        <w:t>brukerveiledningen</w:t>
      </w:r>
      <w:r w:rsidR="004A7619">
        <w:t xml:space="preserve"> som beskrevet i tabellen over. </w:t>
      </w:r>
    </w:p>
    <w:p w14:paraId="0922FB5E" w14:textId="77777777" w:rsidR="00F64E50" w:rsidRPr="009010E1" w:rsidRDefault="00F64E50" w:rsidP="00A22FB8"/>
    <w:p w14:paraId="1E11F5EE" w14:textId="7BD77421" w:rsidR="00F64E50" w:rsidRDefault="00F64E50" w:rsidP="00A22FB8">
      <w:r w:rsidRPr="009010E1">
        <w:t>Kravspesifikasjon</w:t>
      </w:r>
      <w:r>
        <w:t xml:space="preserve"> er omtalt andre steder i dette kompendiet, og trenger ikke gjentas. Beskrivelsen av programmet og test</w:t>
      </w:r>
      <w:r w:rsidR="00736A9D">
        <w:t>dokumentasjon er</w:t>
      </w:r>
      <w:r>
        <w:t xml:space="preserve"> helt sentrale deler av </w:t>
      </w:r>
      <w:r w:rsidR="00736A9D">
        <w:t>produkt</w:t>
      </w:r>
      <w:r>
        <w:t>dokumentasjonen</w:t>
      </w:r>
      <w:r w:rsidR="00736A9D">
        <w:t xml:space="preserve">. </w:t>
      </w:r>
    </w:p>
    <w:p w14:paraId="32146874" w14:textId="77777777" w:rsidR="00F64E50" w:rsidRDefault="00F64E50" w:rsidP="00A22FB8"/>
    <w:p w14:paraId="6BE8CF6C" w14:textId="39FE19A1" w:rsidR="00F64E50" w:rsidRDefault="624758C0" w:rsidP="00F94C94">
      <w:pPr>
        <w:pStyle w:val="Heading3"/>
      </w:pPr>
      <w:bookmarkStart w:id="1070" w:name="_Toc153072243"/>
      <w:bookmarkStart w:id="1071" w:name="_Toc119509123"/>
      <w:r>
        <w:t>Beskrivelsen av program</w:t>
      </w:r>
      <w:r w:rsidR="061DF14D">
        <w:t>varen</w:t>
      </w:r>
      <w:bookmarkEnd w:id="1070"/>
      <w:bookmarkEnd w:id="1071"/>
    </w:p>
    <w:p w14:paraId="11CE2A2F" w14:textId="1CD0F21D" w:rsidR="00F64E50" w:rsidRDefault="624758C0" w:rsidP="00A22FB8">
      <w:r>
        <w:t>Det finnes mange typer program</w:t>
      </w:r>
      <w:r w:rsidR="32D72E88">
        <w:t>vare</w:t>
      </w:r>
      <w:r>
        <w:t xml:space="preserve">, som alle skal dokumenteres forskjellig. Her må </w:t>
      </w:r>
      <w:r w:rsidR="12C6B7BB">
        <w:t>dere</w:t>
      </w:r>
      <w:r>
        <w:t xml:space="preserve"> tenke nøye over </w:t>
      </w:r>
      <w:r w:rsidR="665F23DE">
        <w:t>hvem</w:t>
      </w:r>
      <w:r>
        <w:t xml:space="preserve"> som skal drifte og vedlikeholde dette program</w:t>
      </w:r>
      <w:r w:rsidR="17C4BA4C">
        <w:t>varen</w:t>
      </w:r>
      <w:r>
        <w:t xml:space="preserve">. Nedenfor er en </w:t>
      </w:r>
      <w:r w:rsidR="12C6B7BB">
        <w:t>liste</w:t>
      </w:r>
      <w:r>
        <w:t xml:space="preserve"> av prinsipielle elementer i en vanlig type produkter. Det</w:t>
      </w:r>
      <w:r w:rsidR="665F23DE">
        <w:t xml:space="preserve">te vil ikke passe for alle, </w:t>
      </w:r>
      <w:r>
        <w:t xml:space="preserve">men </w:t>
      </w:r>
      <w:r w:rsidR="12C6B7BB">
        <w:t xml:space="preserve">er </w:t>
      </w:r>
      <w:r w:rsidR="089E1ECE">
        <w:t xml:space="preserve">forslag til </w:t>
      </w:r>
      <w:r w:rsidR="041C6B3C">
        <w:t xml:space="preserve">hvilken </w:t>
      </w:r>
      <w:r>
        <w:t xml:space="preserve">type </w:t>
      </w:r>
      <w:r w:rsidR="4F40D53E">
        <w:t xml:space="preserve">informasjon </w:t>
      </w:r>
      <w:r>
        <w:t xml:space="preserve">om produktet som </w:t>
      </w:r>
      <w:r w:rsidRPr="18F7E573">
        <w:rPr>
          <w:i/>
          <w:iCs/>
        </w:rPr>
        <w:t>kan</w:t>
      </w:r>
      <w:r>
        <w:t xml:space="preserve"> være viktig. </w:t>
      </w:r>
    </w:p>
    <w:p w14:paraId="2D350B31" w14:textId="77777777" w:rsidR="00F64E50" w:rsidRDefault="00F64E50" w:rsidP="00A22FB8"/>
    <w:p w14:paraId="66FB2087" w14:textId="77777777" w:rsidR="00F64E50" w:rsidRDefault="624758C0" w:rsidP="00A22FB8">
      <w:pPr>
        <w:widowControl w:val="0"/>
        <w:numPr>
          <w:ilvl w:val="0"/>
          <w:numId w:val="6"/>
        </w:numPr>
        <w:suppressAutoHyphens/>
        <w:ind w:left="849"/>
      </w:pPr>
      <w:r>
        <w:t xml:space="preserve">Innholdsliste </w:t>
      </w:r>
    </w:p>
    <w:p w14:paraId="4B1BD10E" w14:textId="77777777" w:rsidR="00F64E50" w:rsidRDefault="624758C0" w:rsidP="00A22FB8">
      <w:pPr>
        <w:widowControl w:val="0"/>
        <w:numPr>
          <w:ilvl w:val="0"/>
          <w:numId w:val="6"/>
        </w:numPr>
        <w:suppressAutoHyphens/>
        <w:ind w:left="849"/>
      </w:pPr>
      <w:r>
        <w:t>Forord (husk å få med hvilken kompetanse som forutsettes av den som skal bruke produktdokumentasjonen)</w:t>
      </w:r>
    </w:p>
    <w:p w14:paraId="052FE327" w14:textId="77777777" w:rsidR="00F64E50" w:rsidRDefault="624758C0" w:rsidP="00A22FB8">
      <w:pPr>
        <w:widowControl w:val="0"/>
        <w:numPr>
          <w:ilvl w:val="0"/>
          <w:numId w:val="6"/>
        </w:numPr>
        <w:suppressAutoHyphens/>
        <w:ind w:left="849"/>
      </w:pPr>
      <w:r>
        <w:t>Beskrivelse av programmet - hva som er hensikten med det, og hva det gjør rent prinsipielt</w:t>
      </w:r>
    </w:p>
    <w:p w14:paraId="1929F336" w14:textId="77777777" w:rsidR="00BB3FDC" w:rsidRDefault="0A480936" w:rsidP="00A22FB8">
      <w:pPr>
        <w:widowControl w:val="0"/>
        <w:numPr>
          <w:ilvl w:val="0"/>
          <w:numId w:val="6"/>
        </w:numPr>
        <w:suppressAutoHyphens/>
        <w:ind w:left="849"/>
      </w:pPr>
      <w:r>
        <w:t>Samsvar mellom kravspesifikasjon og produkt</w:t>
      </w:r>
    </w:p>
    <w:p w14:paraId="79642040" w14:textId="77777777" w:rsidR="00F64E50" w:rsidRDefault="624758C0" w:rsidP="00A22FB8">
      <w:pPr>
        <w:widowControl w:val="0"/>
        <w:numPr>
          <w:ilvl w:val="0"/>
          <w:numId w:val="6"/>
        </w:numPr>
        <w:suppressAutoHyphens/>
        <w:ind w:left="849"/>
      </w:pPr>
      <w:r>
        <w:t>Sentrale datastrukturer i programmet</w:t>
      </w:r>
    </w:p>
    <w:p w14:paraId="11363BF4" w14:textId="77777777" w:rsidR="00F64E50" w:rsidRDefault="624758C0" w:rsidP="00A22FB8">
      <w:pPr>
        <w:widowControl w:val="0"/>
        <w:numPr>
          <w:ilvl w:val="0"/>
          <w:numId w:val="6"/>
        </w:numPr>
        <w:suppressAutoHyphens/>
        <w:ind w:left="849"/>
      </w:pPr>
      <w:r>
        <w:t>Programmets oppbygging og virkemåte</w:t>
      </w:r>
    </w:p>
    <w:p w14:paraId="68A6A720" w14:textId="1AAB18DB" w:rsidR="00F64E50" w:rsidRDefault="624758C0" w:rsidP="00A22FB8">
      <w:pPr>
        <w:widowControl w:val="0"/>
        <w:numPr>
          <w:ilvl w:val="0"/>
          <w:numId w:val="6"/>
        </w:numPr>
        <w:suppressAutoHyphens/>
        <w:ind w:left="849"/>
      </w:pPr>
      <w:r>
        <w:t>Hovedprogram og underprogrammer</w:t>
      </w:r>
      <w:r w:rsidR="3879DBD8">
        <w:t xml:space="preserve"> </w:t>
      </w:r>
      <w:r>
        <w:t>(gjerne fremstilt som en visuell oversikt av en eller annen type, eventuelt menyoversikt)</w:t>
      </w:r>
    </w:p>
    <w:p w14:paraId="5C666C43" w14:textId="08B57C09" w:rsidR="00F64E50" w:rsidRDefault="00F64E50" w:rsidP="00856D23">
      <w:pPr>
        <w:widowControl w:val="0"/>
        <w:numPr>
          <w:ilvl w:val="0"/>
          <w:numId w:val="8"/>
        </w:numPr>
        <w:tabs>
          <w:tab w:val="clear" w:pos="360"/>
          <w:tab w:val="num" w:pos="851"/>
        </w:tabs>
        <w:suppressAutoHyphens/>
        <w:ind w:left="926"/>
      </w:pPr>
      <w:r>
        <w:t>Forhold til maskiner, lagerplass, operativsystemer o.l.</w:t>
      </w:r>
      <w:r w:rsidR="00344735">
        <w:t xml:space="preserve"> </w:t>
      </w:r>
      <w:r>
        <w:t>(funksjonelt grensesnitt)</w:t>
      </w:r>
    </w:p>
    <w:p w14:paraId="605426EC" w14:textId="6502A1A3" w:rsidR="00F64E50" w:rsidRDefault="00F64E50" w:rsidP="00856D23">
      <w:pPr>
        <w:widowControl w:val="0"/>
        <w:numPr>
          <w:ilvl w:val="0"/>
          <w:numId w:val="8"/>
        </w:numPr>
        <w:tabs>
          <w:tab w:val="clear" w:pos="360"/>
          <w:tab w:val="num" w:pos="851"/>
        </w:tabs>
        <w:suppressAutoHyphens/>
        <w:ind w:left="926"/>
      </w:pPr>
      <w:r>
        <w:t>For hver hoveddel av programmet:</w:t>
      </w:r>
    </w:p>
    <w:p w14:paraId="17660ABF" w14:textId="118365ED" w:rsidR="00F64E50" w:rsidRDefault="00F64E50" w:rsidP="00A22FB8">
      <w:pPr>
        <w:ind w:left="1274"/>
      </w:pPr>
      <w:r>
        <w:t>Kort presentasjon med formål</w:t>
      </w:r>
      <w:r>
        <w:br/>
      </w:r>
      <w:r w:rsidR="00F476E4">
        <w:t>O</w:t>
      </w:r>
      <w:r>
        <w:t>versikt over rutiner og subrutiner</w:t>
      </w:r>
      <w:r>
        <w:br/>
      </w:r>
      <w:r w:rsidR="00F476E4">
        <w:t>S</w:t>
      </w:r>
      <w:r>
        <w:t>ærlige forhold</w:t>
      </w:r>
      <w:r>
        <w:br/>
      </w:r>
    </w:p>
    <w:p w14:paraId="5F40CD76" w14:textId="77777777" w:rsidR="00F64E50" w:rsidRDefault="00F64E50" w:rsidP="00A22FB8">
      <w:r>
        <w:t xml:space="preserve">Figurene </w:t>
      </w:r>
      <w:r w:rsidR="00BB3FDC">
        <w:t xml:space="preserve">brukt i teksten </w:t>
      </w:r>
      <w:r>
        <w:t xml:space="preserve">skal nummereres, de skal ha navn, det skal henvises til dem i teksten, og de skal </w:t>
      </w:r>
      <w:r w:rsidR="00BB3FDC">
        <w:t xml:space="preserve">om mulig </w:t>
      </w:r>
      <w:r>
        <w:t>plasseres nær henvisningen.</w:t>
      </w:r>
    </w:p>
    <w:p w14:paraId="54170D2B" w14:textId="77777777" w:rsidR="00F64E50" w:rsidRDefault="00F64E50" w:rsidP="00A22FB8"/>
    <w:p w14:paraId="0D3885A4" w14:textId="321DF65F" w:rsidR="00F64E50" w:rsidRDefault="00F64E50" w:rsidP="00A22FB8">
      <w:pPr>
        <w:pStyle w:val="Heading2"/>
      </w:pPr>
      <w:bookmarkStart w:id="1072" w:name="_Toc119509124"/>
      <w:bookmarkStart w:id="1073" w:name="_Toc119512954"/>
      <w:bookmarkStart w:id="1074" w:name="_Toc119513150"/>
      <w:bookmarkStart w:id="1075" w:name="_Toc119513249"/>
      <w:bookmarkStart w:id="1076" w:name="_Toc119513343"/>
      <w:bookmarkStart w:id="1077" w:name="_Toc119513434"/>
      <w:bookmarkStart w:id="1078" w:name="_Toc119513525"/>
      <w:bookmarkStart w:id="1079" w:name="_Toc119513624"/>
      <w:bookmarkStart w:id="1080" w:name="_Toc119513718"/>
      <w:bookmarkStart w:id="1081" w:name="_Toc119513823"/>
      <w:bookmarkStart w:id="1082" w:name="_Toc119513967"/>
      <w:bookmarkStart w:id="1083" w:name="_Toc119514091"/>
      <w:bookmarkStart w:id="1084" w:name="_Toc119514212"/>
      <w:bookmarkStart w:id="1085" w:name="_Toc119514333"/>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r>
        <w:lastRenderedPageBreak/>
        <w:t xml:space="preserve"> </w:t>
      </w:r>
      <w:bookmarkStart w:id="1086" w:name="_Toc153072244"/>
      <w:bookmarkStart w:id="1087" w:name="_Toc119509125"/>
      <w:bookmarkStart w:id="1088" w:name="_Toc124422689"/>
      <w:bookmarkStart w:id="1089" w:name="_Toc158638774"/>
      <w:r>
        <w:t>Testdokumentasjon</w:t>
      </w:r>
      <w:r w:rsidR="00BB3FDC">
        <w:t>en</w:t>
      </w:r>
      <w:bookmarkEnd w:id="1086"/>
      <w:bookmarkEnd w:id="1087"/>
      <w:bookmarkEnd w:id="1088"/>
      <w:bookmarkEnd w:id="1089"/>
    </w:p>
    <w:p w14:paraId="23F80BCA" w14:textId="24D4DC32" w:rsidR="59340230" w:rsidRPr="00856D23" w:rsidRDefault="1A6F2189" w:rsidP="00A22FB8">
      <w:pPr>
        <w:rPr>
          <w:rFonts w:eastAsia="Calibri"/>
        </w:rPr>
      </w:pPr>
      <w:r w:rsidRPr="00856D23">
        <w:rPr>
          <w:rFonts w:eastAsia="Calibri"/>
        </w:rPr>
        <w:t xml:space="preserve">Testing er kontekstavhengig, så hva som skal testes og hvor grundig det skal testes, vil avhenge av det konkrete utviklingsprosjektet. En viktig faktor er risiko. Dere må avgjøre hvor stor risiko som er knyttet til deres prosjekt. Jo større risiko, desto grundigere må dere teste. </w:t>
      </w:r>
    </w:p>
    <w:p w14:paraId="59280A28" w14:textId="6314A734" w:rsidR="18F7E573" w:rsidRPr="00856D23" w:rsidRDefault="18F7E573" w:rsidP="00A22FB8">
      <w:pPr>
        <w:rPr>
          <w:rFonts w:eastAsia="Calibri"/>
        </w:rPr>
      </w:pPr>
    </w:p>
    <w:p w14:paraId="4C6F79B4" w14:textId="0202D0C5" w:rsidR="1A6F2189" w:rsidRPr="00856D23" w:rsidRDefault="1A6F2189" w:rsidP="00A22FB8">
      <w:pPr>
        <w:rPr>
          <w:rFonts w:eastAsia="Calibri"/>
        </w:rPr>
      </w:pPr>
      <w:r w:rsidRPr="00856D23">
        <w:rPr>
          <w:rFonts w:eastAsia="Calibri"/>
        </w:rPr>
        <w:t xml:space="preserve">Et viktig testprinsipp er uansett å starte testingen så tidlig som mulig, dvs. før implementeringen av programmet har funnet sted. Ved å granske grunnlaget for programmet, som krav og tekniske spesifikasjoner, nøye, kan dere luke ut feil tidlig og forhindre at de forplanter seg til programkoden. </w:t>
      </w:r>
    </w:p>
    <w:p w14:paraId="0227D70D" w14:textId="32EA0EBB" w:rsidR="18F7E573" w:rsidRPr="00856D23" w:rsidRDefault="18F7E573" w:rsidP="00A22FB8">
      <w:pPr>
        <w:rPr>
          <w:rFonts w:eastAsia="Calibri"/>
        </w:rPr>
      </w:pPr>
    </w:p>
    <w:p w14:paraId="6F47D9AE" w14:textId="53389358" w:rsidR="1A6F2189" w:rsidRPr="00856D23" w:rsidRDefault="1A6F2189" w:rsidP="00A22FB8">
      <w:pPr>
        <w:rPr>
          <w:rFonts w:eastAsia="Calibri"/>
        </w:rPr>
      </w:pPr>
      <w:r w:rsidRPr="00856D23">
        <w:rPr>
          <w:rFonts w:eastAsia="Calibri"/>
        </w:rPr>
        <w:t>I testrapporten bør det fremgå hva som er det overordene målet for testingen.  Er det primært enhets og integrasjonstesting, eller er det kanskje testing av brukervennlighet som står i fokus? Når dere har redegjort for målene, må dere angi omfanget</w:t>
      </w:r>
      <w:r w:rsidR="04AB65D0" w:rsidRPr="00856D23">
        <w:rPr>
          <w:rFonts w:eastAsia="Calibri"/>
        </w:rPr>
        <w:t xml:space="preserve"> </w:t>
      </w:r>
      <w:r w:rsidRPr="00856D23">
        <w:rPr>
          <w:rFonts w:eastAsia="Calibri"/>
        </w:rPr>
        <w:t xml:space="preserve">for testingen, dvs. hva som konkret skal testes og avgrensningene dere gjør. Hvilke moduler er testet med hensyn på hva? Det er </w:t>
      </w:r>
      <w:r w:rsidR="00311213">
        <w:rPr>
          <w:rFonts w:eastAsia="Calibri"/>
        </w:rPr>
        <w:t>ikke mulig</w:t>
      </w:r>
      <w:r w:rsidRPr="00856D23">
        <w:rPr>
          <w:rFonts w:eastAsia="Calibri"/>
        </w:rPr>
        <w:t xml:space="preserve"> å teste alt, så her bør det </w:t>
      </w:r>
      <w:r w:rsidR="007C09C5" w:rsidRPr="00856D23">
        <w:rPr>
          <w:rFonts w:eastAsia="Calibri"/>
        </w:rPr>
        <w:t>komme frem</w:t>
      </w:r>
      <w:r w:rsidRPr="00856D23">
        <w:rPr>
          <w:rFonts w:eastAsia="Calibri"/>
        </w:rPr>
        <w:t xml:space="preserve"> </w:t>
      </w:r>
      <w:r w:rsidR="00311213">
        <w:rPr>
          <w:rFonts w:eastAsia="Calibri"/>
        </w:rPr>
        <w:t xml:space="preserve">hvilke prioriteringer dere har </w:t>
      </w:r>
      <w:r w:rsidR="007C09C5">
        <w:rPr>
          <w:rFonts w:eastAsia="Calibri"/>
        </w:rPr>
        <w:t>gjort</w:t>
      </w:r>
      <w:r w:rsidR="00311213">
        <w:rPr>
          <w:rFonts w:eastAsia="Calibri"/>
        </w:rPr>
        <w:t xml:space="preserve">. </w:t>
      </w:r>
      <w:r w:rsidRPr="00856D23">
        <w:rPr>
          <w:rFonts w:eastAsia="Calibri"/>
        </w:rPr>
        <w:t>Dere bør også redegjøre</w:t>
      </w:r>
      <w:r w:rsidR="00F649AE">
        <w:rPr>
          <w:rFonts w:eastAsia="Calibri"/>
        </w:rPr>
        <w:t xml:space="preserve"> for</w:t>
      </w:r>
      <w:r w:rsidRPr="00856D23">
        <w:rPr>
          <w:rFonts w:eastAsia="Calibri"/>
        </w:rPr>
        <w:t xml:space="preserve"> utvelgelsen av </w:t>
      </w:r>
      <w:proofErr w:type="spellStart"/>
      <w:r w:rsidRPr="00856D23">
        <w:rPr>
          <w:rFonts w:eastAsia="Calibri"/>
        </w:rPr>
        <w:t>testdata</w:t>
      </w:r>
      <w:proofErr w:type="spellEnd"/>
      <w:r w:rsidRPr="00856D23">
        <w:rPr>
          <w:rFonts w:eastAsia="Calibri"/>
        </w:rPr>
        <w:t>. Er utvelgelsen gjort tilfeldig, eller ligger det en gjennomtenkt strategi bak?</w:t>
      </w:r>
    </w:p>
    <w:p w14:paraId="15502990" w14:textId="2C0A7ACA" w:rsidR="18F7E573" w:rsidRPr="00856D23" w:rsidRDefault="18F7E573" w:rsidP="00A22FB8">
      <w:pPr>
        <w:rPr>
          <w:rFonts w:eastAsia="Calibri"/>
        </w:rPr>
      </w:pPr>
    </w:p>
    <w:p w14:paraId="203E40AE" w14:textId="77380464" w:rsidR="1A6F2189" w:rsidRPr="00856D23" w:rsidRDefault="1A6F2189" w:rsidP="00A22FB8">
      <w:pPr>
        <w:rPr>
          <w:rFonts w:eastAsia="Calibri"/>
        </w:rPr>
      </w:pPr>
      <w:r w:rsidRPr="00856D23">
        <w:rPr>
          <w:rFonts w:eastAsia="Calibri"/>
        </w:rPr>
        <w:t xml:space="preserve">Når det gjelder oppbygning av testrapporten, kan det være lurt å dele den inn i to hoveddeler, </w:t>
      </w:r>
      <w:r w:rsidRPr="00856D23">
        <w:rPr>
          <w:rFonts w:eastAsia="Calibri"/>
          <w:b/>
          <w:bCs/>
        </w:rPr>
        <w:t>statisk testing</w:t>
      </w:r>
      <w:r w:rsidRPr="00856D23">
        <w:rPr>
          <w:rFonts w:eastAsia="Calibri"/>
        </w:rPr>
        <w:t xml:space="preserve">, som dekker testing som finner sted før implementasjonen samt statisk analyse, og </w:t>
      </w:r>
      <w:r w:rsidRPr="00856D23">
        <w:rPr>
          <w:rFonts w:eastAsia="Calibri"/>
          <w:b/>
          <w:bCs/>
        </w:rPr>
        <w:t xml:space="preserve">dynamisk testing </w:t>
      </w:r>
      <w:r w:rsidRPr="00856D23">
        <w:rPr>
          <w:rFonts w:eastAsia="Calibri"/>
        </w:rPr>
        <w:t xml:space="preserve">som dekker testing som krever kjøring av kildekoden. Den dynamiske testingen kan så deles inn i de fire </w:t>
      </w:r>
      <w:r w:rsidRPr="00856D23">
        <w:rPr>
          <w:rFonts w:eastAsia="Calibri"/>
          <w:b/>
          <w:bCs/>
        </w:rPr>
        <w:t>testnivåene, enhetstesting, integrasjonstesting, systemtesting og akseptansetesting.</w:t>
      </w:r>
      <w:r w:rsidRPr="00856D23">
        <w:rPr>
          <w:rFonts w:eastAsia="Calibri"/>
        </w:rPr>
        <w:t xml:space="preserve"> Hvorvidt dere utfører tester på alle nivåene, vil avhenge av målet for testingen for det enkelte prosjektet. </w:t>
      </w:r>
    </w:p>
    <w:p w14:paraId="2323E1E8" w14:textId="54CFA090" w:rsidR="1A6F2189" w:rsidRPr="00856D23" w:rsidRDefault="1A6F2189" w:rsidP="00A22FB8">
      <w:pPr>
        <w:rPr>
          <w:rFonts w:eastAsia="Calibri"/>
        </w:rPr>
      </w:pPr>
      <w:r w:rsidRPr="00856D23">
        <w:rPr>
          <w:rFonts w:eastAsia="Calibri"/>
        </w:rPr>
        <w:t>Det viktigste for leseren er å vite hva som er testet og hvordan.</w:t>
      </w:r>
    </w:p>
    <w:p w14:paraId="0009DCD9" w14:textId="7A2A7745" w:rsidR="00F64E50" w:rsidRDefault="00E576B7" w:rsidP="00A22FB8">
      <w:r>
        <w:t xml:space="preserve"> </w:t>
      </w:r>
    </w:p>
    <w:p w14:paraId="498A8F0B" w14:textId="7C080414" w:rsidR="00566AAD" w:rsidRDefault="0C00558F" w:rsidP="00A22FB8">
      <w:pPr>
        <w:pStyle w:val="Heading2"/>
      </w:pPr>
      <w:bookmarkStart w:id="1090" w:name="_Toc153072245"/>
      <w:r>
        <w:t xml:space="preserve"> </w:t>
      </w:r>
      <w:bookmarkStart w:id="1091" w:name="_Toc119509126"/>
      <w:bookmarkStart w:id="1092" w:name="_Toc124422690"/>
      <w:bookmarkStart w:id="1093" w:name="_Toc158638775"/>
      <w:r w:rsidR="5D70E942">
        <w:t>Brukerveiledning</w:t>
      </w:r>
      <w:bookmarkEnd w:id="1090"/>
      <w:bookmarkEnd w:id="1091"/>
      <w:r w:rsidR="5D70E942">
        <w:t xml:space="preserve"> </w:t>
      </w:r>
      <w:bookmarkEnd w:id="1092"/>
      <w:r w:rsidR="00C15D1F">
        <w:t>— brukermanual</w:t>
      </w:r>
      <w:bookmarkEnd w:id="1093"/>
    </w:p>
    <w:p w14:paraId="639E7502" w14:textId="5D99A758" w:rsidR="00566AAD" w:rsidRDefault="00566AAD" w:rsidP="00A22FB8">
      <w:r>
        <w:t>Brukerveiledning bør gis både som veiledning på skjermen (</w:t>
      </w:r>
      <w:proofErr w:type="spellStart"/>
      <w:r>
        <w:t>prompts</w:t>
      </w:r>
      <w:proofErr w:type="spellEnd"/>
      <w:r>
        <w:t xml:space="preserve">, tilbakemeldinger, statusbeskrivelse, feilhåndtering og hjelpeinformasjon) og som skriftlig brukerveiledning. </w:t>
      </w:r>
    </w:p>
    <w:p w14:paraId="50FBA9AA" w14:textId="77777777" w:rsidR="00566AAD" w:rsidRDefault="00566AAD" w:rsidP="00A22FB8"/>
    <w:p w14:paraId="61A8B3BA" w14:textId="4C89973F" w:rsidR="00566AAD" w:rsidRDefault="5D70E942" w:rsidP="00A22FB8">
      <w:r>
        <w:t xml:space="preserve">I de fleste </w:t>
      </w:r>
      <w:r w:rsidR="2CADE2F6">
        <w:t>bacheloroppgaver</w:t>
      </w:r>
      <w:r>
        <w:t xml:space="preserve"> der det finnes et dataprodukt med brukere, er det nødvendig med skriftlig brukerinformasjon. Når produktet er e</w:t>
      </w:r>
      <w:r w:rsidR="1AEE084B">
        <w:t>t</w:t>
      </w:r>
      <w:r>
        <w:t xml:space="preserve"> </w:t>
      </w:r>
      <w:r w:rsidR="2CADE2F6">
        <w:t>nett</w:t>
      </w:r>
      <w:r>
        <w:t>s</w:t>
      </w:r>
      <w:r w:rsidR="5F3D5E0E">
        <w:t>ted/</w:t>
      </w:r>
      <w:proofErr w:type="spellStart"/>
      <w:r w:rsidR="5F3D5E0E">
        <w:t>webapp</w:t>
      </w:r>
      <w:proofErr w:type="spellEnd"/>
      <w:r>
        <w:t>, må det være så selvforklarende at vanlige brukere kan ta det i bruk uten videre.</w:t>
      </w:r>
      <w:r w:rsidR="00C14813">
        <w:t xml:space="preserve"> </w:t>
      </w:r>
      <w:r w:rsidR="00D95CAF">
        <w:t xml:space="preserve">Dersom </w:t>
      </w:r>
      <w:r w:rsidR="00B602BE">
        <w:t>informasjonen på nettsiden</w:t>
      </w:r>
      <w:r w:rsidR="00D95CAF">
        <w:t xml:space="preserve"> </w:t>
      </w:r>
      <w:r>
        <w:t>skal endre</w:t>
      </w:r>
      <w:r w:rsidR="00D95CAF">
        <w:t>s</w:t>
      </w:r>
      <w:r>
        <w:t xml:space="preserve"> </w:t>
      </w:r>
      <w:r w:rsidR="00D95CAF">
        <w:t xml:space="preserve">eller </w:t>
      </w:r>
      <w:r>
        <w:t>redigere</w:t>
      </w:r>
      <w:r w:rsidR="00B602BE">
        <w:t>s</w:t>
      </w:r>
      <w:r w:rsidR="00F81857">
        <w:t xml:space="preserve"> bør informasjon til brukere </w:t>
      </w:r>
      <w:r w:rsidR="00146410">
        <w:t>brukertests på forhånd</w:t>
      </w:r>
      <w:r w:rsidR="00C22255">
        <w:t>.</w:t>
      </w:r>
      <w:r w:rsidR="00146410">
        <w:t xml:space="preserve"> </w:t>
      </w:r>
    </w:p>
    <w:p w14:paraId="2003BFAA" w14:textId="77777777" w:rsidR="00566AAD" w:rsidRDefault="00566AAD" w:rsidP="00A22FB8"/>
    <w:p w14:paraId="4ADC8F1C" w14:textId="2B4E755A" w:rsidR="00566AAD" w:rsidRDefault="00566AAD" w:rsidP="00A22FB8">
      <w:r>
        <w:t xml:space="preserve">Brukerveiledningen må alltid innrette seg etter de brukerne man regner med – deres behov, kunnskaper, </w:t>
      </w:r>
      <w:r w:rsidR="005603DA">
        <w:t>brukersituasjon og</w:t>
      </w:r>
      <w:r>
        <w:t xml:space="preserve"> erfaring. Regler for brukerdokumentasjon må derfor alltid vurderes i forhold til den/de brukere man har å gjøre med.</w:t>
      </w:r>
    </w:p>
    <w:p w14:paraId="0A6B016A" w14:textId="5A917843" w:rsidR="00566AAD" w:rsidRDefault="00566AAD" w:rsidP="00A22FB8"/>
    <w:p w14:paraId="20C7B241" w14:textId="77777777" w:rsidR="00C15D1F" w:rsidRDefault="00C15D1F">
      <w:pPr>
        <w:rPr>
          <w:b/>
          <w:sz w:val="32"/>
          <w:szCs w:val="20"/>
        </w:rPr>
      </w:pPr>
      <w:bookmarkStart w:id="1094" w:name="_Toc119003993"/>
      <w:bookmarkStart w:id="1095" w:name="_Toc119004086"/>
      <w:bookmarkStart w:id="1096" w:name="_Toc119509127"/>
      <w:bookmarkStart w:id="1097" w:name="_Toc119512957"/>
      <w:bookmarkStart w:id="1098" w:name="_Toc119513153"/>
      <w:bookmarkStart w:id="1099" w:name="_Toc119513252"/>
      <w:bookmarkStart w:id="1100" w:name="_Toc119513346"/>
      <w:bookmarkStart w:id="1101" w:name="_Toc119513437"/>
      <w:bookmarkStart w:id="1102" w:name="_Toc119513528"/>
      <w:bookmarkStart w:id="1103" w:name="_Toc119513627"/>
      <w:bookmarkStart w:id="1104" w:name="_Toc119513721"/>
      <w:bookmarkStart w:id="1105" w:name="_Toc119513826"/>
      <w:bookmarkStart w:id="1106" w:name="_Toc119513970"/>
      <w:bookmarkStart w:id="1107" w:name="_Toc119514094"/>
      <w:bookmarkStart w:id="1108" w:name="_Toc119514215"/>
      <w:bookmarkStart w:id="1109" w:name="_Toc119514336"/>
      <w:bookmarkStart w:id="1110" w:name="_Toc119003994"/>
      <w:bookmarkStart w:id="1111" w:name="_Toc119004087"/>
      <w:bookmarkStart w:id="1112" w:name="_Toc119509128"/>
      <w:bookmarkStart w:id="1113" w:name="_Toc119512958"/>
      <w:bookmarkStart w:id="1114" w:name="_Toc119513154"/>
      <w:bookmarkStart w:id="1115" w:name="_Toc119513253"/>
      <w:bookmarkStart w:id="1116" w:name="_Toc119513347"/>
      <w:bookmarkStart w:id="1117" w:name="_Toc119513438"/>
      <w:bookmarkStart w:id="1118" w:name="_Toc119513529"/>
      <w:bookmarkStart w:id="1119" w:name="_Toc119513628"/>
      <w:bookmarkStart w:id="1120" w:name="_Toc119513722"/>
      <w:bookmarkStart w:id="1121" w:name="_Toc119513827"/>
      <w:bookmarkStart w:id="1122" w:name="_Toc119513971"/>
      <w:bookmarkStart w:id="1123" w:name="_Toc119514095"/>
      <w:bookmarkStart w:id="1124" w:name="_Toc119514216"/>
      <w:bookmarkStart w:id="1125" w:name="_Toc119514337"/>
      <w:bookmarkStart w:id="1126" w:name="_Toc119003995"/>
      <w:bookmarkStart w:id="1127" w:name="_Toc119004088"/>
      <w:bookmarkStart w:id="1128" w:name="_Toc119509129"/>
      <w:bookmarkStart w:id="1129" w:name="_Toc119512959"/>
      <w:bookmarkStart w:id="1130" w:name="_Toc119513155"/>
      <w:bookmarkStart w:id="1131" w:name="_Toc119513254"/>
      <w:bookmarkStart w:id="1132" w:name="_Toc119513348"/>
      <w:bookmarkStart w:id="1133" w:name="_Toc119513439"/>
      <w:bookmarkStart w:id="1134" w:name="_Toc119513530"/>
      <w:bookmarkStart w:id="1135" w:name="_Toc119513629"/>
      <w:bookmarkStart w:id="1136" w:name="_Toc119513723"/>
      <w:bookmarkStart w:id="1137" w:name="_Toc119513828"/>
      <w:bookmarkStart w:id="1138" w:name="_Toc119513972"/>
      <w:bookmarkStart w:id="1139" w:name="_Toc119514096"/>
      <w:bookmarkStart w:id="1140" w:name="_Toc119514217"/>
      <w:bookmarkStart w:id="1141" w:name="_Toc119514338"/>
      <w:bookmarkStart w:id="1142" w:name="_Toc119003996"/>
      <w:bookmarkStart w:id="1143" w:name="_Toc119004089"/>
      <w:bookmarkStart w:id="1144" w:name="_Toc119509130"/>
      <w:bookmarkStart w:id="1145" w:name="_Toc119512960"/>
      <w:bookmarkStart w:id="1146" w:name="_Toc119513156"/>
      <w:bookmarkStart w:id="1147" w:name="_Toc119513255"/>
      <w:bookmarkStart w:id="1148" w:name="_Toc119513349"/>
      <w:bookmarkStart w:id="1149" w:name="_Toc119513440"/>
      <w:bookmarkStart w:id="1150" w:name="_Toc119513531"/>
      <w:bookmarkStart w:id="1151" w:name="_Toc119513630"/>
      <w:bookmarkStart w:id="1152" w:name="_Toc119513724"/>
      <w:bookmarkStart w:id="1153" w:name="_Toc119513829"/>
      <w:bookmarkStart w:id="1154" w:name="_Toc119513973"/>
      <w:bookmarkStart w:id="1155" w:name="_Toc119514097"/>
      <w:bookmarkStart w:id="1156" w:name="_Toc119514218"/>
      <w:bookmarkStart w:id="1157" w:name="_Toc119514339"/>
      <w:bookmarkStart w:id="1158" w:name="_Toc119003997"/>
      <w:bookmarkStart w:id="1159" w:name="_Toc119004090"/>
      <w:bookmarkStart w:id="1160" w:name="_Toc119509131"/>
      <w:bookmarkStart w:id="1161" w:name="_Toc119512961"/>
      <w:bookmarkStart w:id="1162" w:name="_Toc119513157"/>
      <w:bookmarkStart w:id="1163" w:name="_Toc119513256"/>
      <w:bookmarkStart w:id="1164" w:name="_Toc119513350"/>
      <w:bookmarkStart w:id="1165" w:name="_Toc119513441"/>
      <w:bookmarkStart w:id="1166" w:name="_Toc119513532"/>
      <w:bookmarkStart w:id="1167" w:name="_Toc119513631"/>
      <w:bookmarkStart w:id="1168" w:name="_Toc119513725"/>
      <w:bookmarkStart w:id="1169" w:name="_Toc119513830"/>
      <w:bookmarkStart w:id="1170" w:name="_Toc119513974"/>
      <w:bookmarkStart w:id="1171" w:name="_Toc119514098"/>
      <w:bookmarkStart w:id="1172" w:name="_Toc119514219"/>
      <w:bookmarkStart w:id="1173" w:name="_Toc119514340"/>
      <w:bookmarkStart w:id="1174" w:name="_Toc119003998"/>
      <w:bookmarkStart w:id="1175" w:name="_Toc119004091"/>
      <w:bookmarkStart w:id="1176" w:name="_Toc119509132"/>
      <w:bookmarkStart w:id="1177" w:name="_Toc119512962"/>
      <w:bookmarkStart w:id="1178" w:name="_Toc119513158"/>
      <w:bookmarkStart w:id="1179" w:name="_Toc119513257"/>
      <w:bookmarkStart w:id="1180" w:name="_Toc119513351"/>
      <w:bookmarkStart w:id="1181" w:name="_Toc119513442"/>
      <w:bookmarkStart w:id="1182" w:name="_Toc119513533"/>
      <w:bookmarkStart w:id="1183" w:name="_Toc119513632"/>
      <w:bookmarkStart w:id="1184" w:name="_Toc119513726"/>
      <w:bookmarkStart w:id="1185" w:name="_Toc119513831"/>
      <w:bookmarkStart w:id="1186" w:name="_Toc119513975"/>
      <w:bookmarkStart w:id="1187" w:name="_Toc119514099"/>
      <w:bookmarkStart w:id="1188" w:name="_Toc119514220"/>
      <w:bookmarkStart w:id="1189" w:name="_Toc119514341"/>
      <w:bookmarkStart w:id="1190" w:name="_Toc119003999"/>
      <w:bookmarkStart w:id="1191" w:name="_Toc119004092"/>
      <w:bookmarkStart w:id="1192" w:name="_Toc119509133"/>
      <w:bookmarkStart w:id="1193" w:name="_Toc119512963"/>
      <w:bookmarkStart w:id="1194" w:name="_Toc119513159"/>
      <w:bookmarkStart w:id="1195" w:name="_Toc119513258"/>
      <w:bookmarkStart w:id="1196" w:name="_Toc119513352"/>
      <w:bookmarkStart w:id="1197" w:name="_Toc119513443"/>
      <w:bookmarkStart w:id="1198" w:name="_Toc119513534"/>
      <w:bookmarkStart w:id="1199" w:name="_Toc119513633"/>
      <w:bookmarkStart w:id="1200" w:name="_Toc119513727"/>
      <w:bookmarkStart w:id="1201" w:name="_Toc119513832"/>
      <w:bookmarkStart w:id="1202" w:name="_Toc119513976"/>
      <w:bookmarkStart w:id="1203" w:name="_Toc119514100"/>
      <w:bookmarkStart w:id="1204" w:name="_Toc119514221"/>
      <w:bookmarkStart w:id="1205" w:name="_Toc119514342"/>
      <w:bookmarkStart w:id="1206" w:name="_Toc119004000"/>
      <w:bookmarkStart w:id="1207" w:name="_Toc119004093"/>
      <w:bookmarkStart w:id="1208" w:name="_Toc119509134"/>
      <w:bookmarkStart w:id="1209" w:name="_Toc119512964"/>
      <w:bookmarkStart w:id="1210" w:name="_Toc119513160"/>
      <w:bookmarkStart w:id="1211" w:name="_Toc119513259"/>
      <w:bookmarkStart w:id="1212" w:name="_Toc119513353"/>
      <w:bookmarkStart w:id="1213" w:name="_Toc119513444"/>
      <w:bookmarkStart w:id="1214" w:name="_Toc119513535"/>
      <w:bookmarkStart w:id="1215" w:name="_Toc119513634"/>
      <w:bookmarkStart w:id="1216" w:name="_Toc119513728"/>
      <w:bookmarkStart w:id="1217" w:name="_Toc119513833"/>
      <w:bookmarkStart w:id="1218" w:name="_Toc119513977"/>
      <w:bookmarkStart w:id="1219" w:name="_Toc119514101"/>
      <w:bookmarkStart w:id="1220" w:name="_Toc119514222"/>
      <w:bookmarkStart w:id="1221" w:name="_Toc119514343"/>
      <w:bookmarkStart w:id="1222" w:name="_Toc119004001"/>
      <w:bookmarkStart w:id="1223" w:name="_Toc119004094"/>
      <w:bookmarkStart w:id="1224" w:name="_Toc119509135"/>
      <w:bookmarkStart w:id="1225" w:name="_Toc119512965"/>
      <w:bookmarkStart w:id="1226" w:name="_Toc119513161"/>
      <w:bookmarkStart w:id="1227" w:name="_Toc119513260"/>
      <w:bookmarkStart w:id="1228" w:name="_Toc119513354"/>
      <w:bookmarkStart w:id="1229" w:name="_Toc119513445"/>
      <w:bookmarkStart w:id="1230" w:name="_Toc119513536"/>
      <w:bookmarkStart w:id="1231" w:name="_Toc119513635"/>
      <w:bookmarkStart w:id="1232" w:name="_Toc119513729"/>
      <w:bookmarkStart w:id="1233" w:name="_Toc119513834"/>
      <w:bookmarkStart w:id="1234" w:name="_Toc119513978"/>
      <w:bookmarkStart w:id="1235" w:name="_Toc119514102"/>
      <w:bookmarkStart w:id="1236" w:name="_Toc119514223"/>
      <w:bookmarkStart w:id="1237" w:name="_Toc119514344"/>
      <w:bookmarkStart w:id="1238" w:name="_Toc119004002"/>
      <w:bookmarkStart w:id="1239" w:name="_Toc119004095"/>
      <w:bookmarkStart w:id="1240" w:name="_Toc119509136"/>
      <w:bookmarkStart w:id="1241" w:name="_Toc119512966"/>
      <w:bookmarkStart w:id="1242" w:name="_Toc119513162"/>
      <w:bookmarkStart w:id="1243" w:name="_Toc119513261"/>
      <w:bookmarkStart w:id="1244" w:name="_Toc119513355"/>
      <w:bookmarkStart w:id="1245" w:name="_Toc119513446"/>
      <w:bookmarkStart w:id="1246" w:name="_Toc119513537"/>
      <w:bookmarkStart w:id="1247" w:name="_Toc119513636"/>
      <w:bookmarkStart w:id="1248" w:name="_Toc119513730"/>
      <w:bookmarkStart w:id="1249" w:name="_Toc119513835"/>
      <w:bookmarkStart w:id="1250" w:name="_Toc119513979"/>
      <w:bookmarkStart w:id="1251" w:name="_Toc119514103"/>
      <w:bookmarkStart w:id="1252" w:name="_Toc119514224"/>
      <w:bookmarkStart w:id="1253" w:name="_Toc119514345"/>
      <w:bookmarkStart w:id="1254" w:name="_Toc119004003"/>
      <w:bookmarkStart w:id="1255" w:name="_Toc119004096"/>
      <w:bookmarkStart w:id="1256" w:name="_Toc119509137"/>
      <w:bookmarkStart w:id="1257" w:name="_Toc119512967"/>
      <w:bookmarkStart w:id="1258" w:name="_Toc119513163"/>
      <w:bookmarkStart w:id="1259" w:name="_Toc119513262"/>
      <w:bookmarkStart w:id="1260" w:name="_Toc119513356"/>
      <w:bookmarkStart w:id="1261" w:name="_Toc119513447"/>
      <w:bookmarkStart w:id="1262" w:name="_Toc119513538"/>
      <w:bookmarkStart w:id="1263" w:name="_Toc119513637"/>
      <w:bookmarkStart w:id="1264" w:name="_Toc119513731"/>
      <w:bookmarkStart w:id="1265" w:name="_Toc119513836"/>
      <w:bookmarkStart w:id="1266" w:name="_Toc119513980"/>
      <w:bookmarkStart w:id="1267" w:name="_Toc119514104"/>
      <w:bookmarkStart w:id="1268" w:name="_Toc119514225"/>
      <w:bookmarkStart w:id="1269" w:name="_Toc119514346"/>
      <w:bookmarkStart w:id="1270" w:name="_Toc119004004"/>
      <w:bookmarkStart w:id="1271" w:name="_Toc119004097"/>
      <w:bookmarkStart w:id="1272" w:name="_Toc119509138"/>
      <w:bookmarkStart w:id="1273" w:name="_Toc119512968"/>
      <w:bookmarkStart w:id="1274" w:name="_Toc119513164"/>
      <w:bookmarkStart w:id="1275" w:name="_Toc119513263"/>
      <w:bookmarkStart w:id="1276" w:name="_Toc119513357"/>
      <w:bookmarkStart w:id="1277" w:name="_Toc119513448"/>
      <w:bookmarkStart w:id="1278" w:name="_Toc119513539"/>
      <w:bookmarkStart w:id="1279" w:name="_Toc119513638"/>
      <w:bookmarkStart w:id="1280" w:name="_Toc119513732"/>
      <w:bookmarkStart w:id="1281" w:name="_Toc119513837"/>
      <w:bookmarkStart w:id="1282" w:name="_Toc119513981"/>
      <w:bookmarkStart w:id="1283" w:name="_Toc119514105"/>
      <w:bookmarkStart w:id="1284" w:name="_Toc119514226"/>
      <w:bookmarkStart w:id="1285" w:name="_Toc119514347"/>
      <w:bookmarkStart w:id="1286" w:name="_Toc119004005"/>
      <w:bookmarkStart w:id="1287" w:name="_Toc119004098"/>
      <w:bookmarkStart w:id="1288" w:name="_Toc119509139"/>
      <w:bookmarkStart w:id="1289" w:name="_Toc119512969"/>
      <w:bookmarkStart w:id="1290" w:name="_Toc119513165"/>
      <w:bookmarkStart w:id="1291" w:name="_Toc119513264"/>
      <w:bookmarkStart w:id="1292" w:name="_Toc119513358"/>
      <w:bookmarkStart w:id="1293" w:name="_Toc119513449"/>
      <w:bookmarkStart w:id="1294" w:name="_Toc119513540"/>
      <w:bookmarkStart w:id="1295" w:name="_Toc119513639"/>
      <w:bookmarkStart w:id="1296" w:name="_Toc119513733"/>
      <w:bookmarkStart w:id="1297" w:name="_Toc119513838"/>
      <w:bookmarkStart w:id="1298" w:name="_Toc119513982"/>
      <w:bookmarkStart w:id="1299" w:name="_Toc119514106"/>
      <w:bookmarkStart w:id="1300" w:name="_Toc119514227"/>
      <w:bookmarkStart w:id="1301" w:name="_Toc119514348"/>
      <w:bookmarkStart w:id="1302" w:name="_Toc119004006"/>
      <w:bookmarkStart w:id="1303" w:name="_Toc119004099"/>
      <w:bookmarkStart w:id="1304" w:name="_Toc119509140"/>
      <w:bookmarkStart w:id="1305" w:name="_Toc119512970"/>
      <w:bookmarkStart w:id="1306" w:name="_Toc119513166"/>
      <w:bookmarkStart w:id="1307" w:name="_Toc119513265"/>
      <w:bookmarkStart w:id="1308" w:name="_Toc119513359"/>
      <w:bookmarkStart w:id="1309" w:name="_Toc119513450"/>
      <w:bookmarkStart w:id="1310" w:name="_Toc119513541"/>
      <w:bookmarkStart w:id="1311" w:name="_Toc119513640"/>
      <w:bookmarkStart w:id="1312" w:name="_Toc119513734"/>
      <w:bookmarkStart w:id="1313" w:name="_Toc119513839"/>
      <w:bookmarkStart w:id="1314" w:name="_Toc119513983"/>
      <w:bookmarkStart w:id="1315" w:name="_Toc119514107"/>
      <w:bookmarkStart w:id="1316" w:name="_Toc119514228"/>
      <w:bookmarkStart w:id="1317" w:name="_Toc119514349"/>
      <w:bookmarkStart w:id="1318" w:name="_Toc119004007"/>
      <w:bookmarkStart w:id="1319" w:name="_Toc119004100"/>
      <w:bookmarkStart w:id="1320" w:name="_Toc119509141"/>
      <w:bookmarkStart w:id="1321" w:name="_Toc119512971"/>
      <w:bookmarkStart w:id="1322" w:name="_Toc119513167"/>
      <w:bookmarkStart w:id="1323" w:name="_Toc119513266"/>
      <w:bookmarkStart w:id="1324" w:name="_Toc119513360"/>
      <w:bookmarkStart w:id="1325" w:name="_Toc119513451"/>
      <w:bookmarkStart w:id="1326" w:name="_Toc119513542"/>
      <w:bookmarkStart w:id="1327" w:name="_Toc119513641"/>
      <w:bookmarkStart w:id="1328" w:name="_Toc119513735"/>
      <w:bookmarkStart w:id="1329" w:name="_Toc119513840"/>
      <w:bookmarkStart w:id="1330" w:name="_Toc119513984"/>
      <w:bookmarkStart w:id="1331" w:name="_Toc119514108"/>
      <w:bookmarkStart w:id="1332" w:name="_Toc119514229"/>
      <w:bookmarkStart w:id="1333" w:name="_Toc119514350"/>
      <w:bookmarkStart w:id="1334" w:name="_Toc121718579"/>
      <w:bookmarkStart w:id="1335" w:name="_Toc119509150"/>
      <w:bookmarkStart w:id="1336" w:name="_Toc1244226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r>
        <w:br w:type="page"/>
      </w:r>
    </w:p>
    <w:p w14:paraId="04306548" w14:textId="37786501" w:rsidR="001B661B" w:rsidRDefault="001B661B" w:rsidP="00A22FB8">
      <w:pPr>
        <w:pStyle w:val="Heading1"/>
      </w:pPr>
      <w:bookmarkStart w:id="1337" w:name="_Toc158638776"/>
      <w:r>
        <w:lastRenderedPageBreak/>
        <w:t xml:space="preserve">Muntlig presentasjon av </w:t>
      </w:r>
      <w:r w:rsidR="005326E8">
        <w:t>bachelor</w:t>
      </w:r>
      <w:r>
        <w:t>prosjekt</w:t>
      </w:r>
      <w:bookmarkEnd w:id="1334"/>
      <w:r w:rsidR="005326E8">
        <w:t>et</w:t>
      </w:r>
      <w:bookmarkEnd w:id="1335"/>
      <w:bookmarkEnd w:id="1336"/>
      <w:bookmarkEnd w:id="1337"/>
    </w:p>
    <w:p w14:paraId="4FAA1B13" w14:textId="77777777" w:rsidR="001B661B" w:rsidRDefault="001B661B" w:rsidP="00A22FB8"/>
    <w:p w14:paraId="03A6EFD9" w14:textId="00705961" w:rsidR="001B661B" w:rsidRDefault="001B661B" w:rsidP="00A22FB8">
      <w:r>
        <w:t xml:space="preserve">Når </w:t>
      </w:r>
      <w:r w:rsidR="00791E24">
        <w:t xml:space="preserve">den skriftlige </w:t>
      </w:r>
      <w:r>
        <w:t xml:space="preserve">oppgaven </w:t>
      </w:r>
      <w:r w:rsidR="00791E24">
        <w:t xml:space="preserve">er </w:t>
      </w:r>
      <w:r>
        <w:t>levert, skal den presenteres muntlig. Al</w:t>
      </w:r>
      <w:r w:rsidR="00D77F7D">
        <w:t xml:space="preserve">l </w:t>
      </w:r>
      <w:r>
        <w:t xml:space="preserve">nødvendig </w:t>
      </w:r>
      <w:r w:rsidR="00D77F7D">
        <w:t xml:space="preserve">informasjon </w:t>
      </w:r>
      <w:r w:rsidR="00D6051C">
        <w:t xml:space="preserve">om bacheloroppgaven </w:t>
      </w:r>
      <w:r>
        <w:t>er nå samlet i sluttrapporten, og det som presenteres muntlig, må ta utgangspunkt i dette</w:t>
      </w:r>
      <w:r w:rsidR="00D77F7D">
        <w:t xml:space="preserve">. </w:t>
      </w:r>
      <w:r>
        <w:t xml:space="preserve">Presentasjonen må innrettes for dem som er viktigst for funksjonen av den </w:t>
      </w:r>
      <w:r w:rsidR="00F33EF5">
        <w:t>a</w:t>
      </w:r>
      <w:r>
        <w:t xml:space="preserve">ktuelle presentasjon. I </w:t>
      </w:r>
      <w:r w:rsidR="007C1904">
        <w:t>denne sammenhengen er det</w:t>
      </w:r>
      <w:r w:rsidR="009C0661">
        <w:t xml:space="preserve"> </w:t>
      </w:r>
      <w:r>
        <w:t>sensore</w:t>
      </w:r>
      <w:r w:rsidR="009C0661">
        <w:t>ne</w:t>
      </w:r>
      <w:r w:rsidR="00F82F73">
        <w:t>.</w:t>
      </w:r>
    </w:p>
    <w:p w14:paraId="115F9609" w14:textId="77777777" w:rsidR="004175DE" w:rsidRDefault="004175DE" w:rsidP="00A22FB8"/>
    <w:p w14:paraId="790127CD" w14:textId="6C70EF93" w:rsidR="00CC38F8" w:rsidRDefault="009C0661" w:rsidP="00A22FB8">
      <w:r>
        <w:t xml:space="preserve">Hver gruppe har en halv time til muntlig eksamen. </w:t>
      </w:r>
      <w:r w:rsidR="00FE4B07">
        <w:t xml:space="preserve">Dere </w:t>
      </w:r>
      <w:r w:rsidR="00EB2CD3">
        <w:t xml:space="preserve">har maks 20 minutter på </w:t>
      </w:r>
      <w:r w:rsidR="00FE4B07">
        <w:t xml:space="preserve">presentasjon </w:t>
      </w:r>
      <w:r w:rsidR="00EB2CD3">
        <w:t>deretter</w:t>
      </w:r>
      <w:r w:rsidR="00AF4F53">
        <w:t xml:space="preserve"> 10 minutter til spørsmål. </w:t>
      </w:r>
    </w:p>
    <w:p w14:paraId="70C6CBBD" w14:textId="77777777" w:rsidR="00EA7D9C" w:rsidRDefault="00EA7D9C" w:rsidP="00A22FB8"/>
    <w:p w14:paraId="05A0770A" w14:textId="41D9AC0F" w:rsidR="00EA7D9C" w:rsidRPr="0085644F" w:rsidRDefault="00EA7D9C" w:rsidP="00A22FB8">
      <w:r>
        <w:t xml:space="preserve">Her er noen punkter som kan være nyttig å ha med i presentasjonen, men dere må </w:t>
      </w:r>
      <w:r w:rsidR="00A4427A">
        <w:t>s</w:t>
      </w:r>
      <w:r>
        <w:t xml:space="preserve">elv vurdere </w:t>
      </w:r>
      <w:r w:rsidR="00085DB3">
        <w:t>hvilken</w:t>
      </w:r>
      <w:r>
        <w:t xml:space="preserve"> fremgangsmåte </w:t>
      </w:r>
      <w:r w:rsidR="00085DB3">
        <w:t xml:space="preserve">som er mest logisk </w:t>
      </w:r>
      <w:r>
        <w:t>for oppgaven dere</w:t>
      </w:r>
      <w:r w:rsidR="00085DB3">
        <w:t>s</w:t>
      </w:r>
      <w:r>
        <w:t xml:space="preserve">. </w:t>
      </w:r>
    </w:p>
    <w:p w14:paraId="7BABDA8A" w14:textId="77777777" w:rsidR="00CC38F8" w:rsidRPr="0085644F" w:rsidRDefault="00CC38F8" w:rsidP="00A22FB8"/>
    <w:p w14:paraId="1EF7B60C" w14:textId="6BC30915" w:rsidR="00CC38F8" w:rsidRPr="00AC467C" w:rsidRDefault="00CC38F8" w:rsidP="00A22FB8">
      <w:pPr>
        <w:pStyle w:val="ListParagraph"/>
        <w:numPr>
          <w:ilvl w:val="0"/>
          <w:numId w:val="13"/>
        </w:numPr>
      </w:pPr>
      <w:r w:rsidRPr="00CD68F4">
        <w:rPr>
          <w:rFonts w:ascii="Times New Roman" w:hAnsi="Times New Roman" w:cs="Times New Roman"/>
          <w:sz w:val="24"/>
          <w:szCs w:val="24"/>
        </w:rPr>
        <w:t xml:space="preserve">Kort presentasjon av gruppemedlemmene og </w:t>
      </w:r>
      <w:r w:rsidR="0039064B" w:rsidRPr="00CD68F4">
        <w:rPr>
          <w:rFonts w:ascii="Times New Roman" w:hAnsi="Times New Roman" w:cs="Times New Roman"/>
          <w:sz w:val="24"/>
          <w:szCs w:val="24"/>
        </w:rPr>
        <w:t>oppdragsgiver</w:t>
      </w:r>
    </w:p>
    <w:p w14:paraId="40082443" w14:textId="22E072B9" w:rsidR="0039064B" w:rsidRDefault="0039064B" w:rsidP="00A22FB8">
      <w:pPr>
        <w:pStyle w:val="ListParagraph"/>
        <w:numPr>
          <w:ilvl w:val="0"/>
          <w:numId w:val="13"/>
        </w:numPr>
        <w:rPr>
          <w:rFonts w:ascii="Times New Roman" w:hAnsi="Times New Roman" w:cs="Times New Roman"/>
          <w:sz w:val="24"/>
          <w:szCs w:val="24"/>
        </w:rPr>
      </w:pPr>
      <w:r w:rsidRPr="00CD68F4">
        <w:rPr>
          <w:rFonts w:ascii="Times New Roman" w:hAnsi="Times New Roman" w:cs="Times New Roman"/>
          <w:sz w:val="24"/>
          <w:szCs w:val="24"/>
        </w:rPr>
        <w:t xml:space="preserve">Beskriv </w:t>
      </w:r>
      <w:r w:rsidR="00105D50">
        <w:rPr>
          <w:rFonts w:ascii="Times New Roman" w:hAnsi="Times New Roman" w:cs="Times New Roman"/>
          <w:sz w:val="24"/>
          <w:szCs w:val="24"/>
        </w:rPr>
        <w:t>resultatet, produktet</w:t>
      </w:r>
      <w:r w:rsidRPr="00CD68F4">
        <w:rPr>
          <w:rFonts w:ascii="Times New Roman" w:hAnsi="Times New Roman" w:cs="Times New Roman"/>
          <w:sz w:val="24"/>
          <w:szCs w:val="24"/>
        </w:rPr>
        <w:t xml:space="preserve"> dere har laget</w:t>
      </w:r>
      <w:r w:rsidR="00105D50">
        <w:rPr>
          <w:rFonts w:ascii="Times New Roman" w:hAnsi="Times New Roman" w:cs="Times New Roman"/>
          <w:sz w:val="24"/>
          <w:szCs w:val="24"/>
        </w:rPr>
        <w:t>. Fo</w:t>
      </w:r>
      <w:r w:rsidR="0026472A" w:rsidRPr="00CD68F4">
        <w:rPr>
          <w:rFonts w:ascii="Times New Roman" w:hAnsi="Times New Roman" w:cs="Times New Roman"/>
          <w:sz w:val="24"/>
          <w:szCs w:val="24"/>
        </w:rPr>
        <w:t xml:space="preserve">rtell sensor helt </w:t>
      </w:r>
      <w:r w:rsidR="00224BC5">
        <w:rPr>
          <w:rFonts w:ascii="Times New Roman" w:hAnsi="Times New Roman" w:cs="Times New Roman"/>
          <w:sz w:val="24"/>
          <w:szCs w:val="24"/>
        </w:rPr>
        <w:t>i</w:t>
      </w:r>
      <w:r w:rsidR="0026472A" w:rsidRPr="00CD68F4">
        <w:rPr>
          <w:rFonts w:ascii="Times New Roman" w:hAnsi="Times New Roman" w:cs="Times New Roman"/>
          <w:sz w:val="24"/>
          <w:szCs w:val="24"/>
        </w:rPr>
        <w:t xml:space="preserve"> begynnelsen hva dere har jobbet med, det vekker nysgjerrigheten. Gå deretter tilbake for å forklare </w:t>
      </w:r>
      <w:r w:rsidR="00CA53BA">
        <w:rPr>
          <w:rFonts w:ascii="Times New Roman" w:hAnsi="Times New Roman" w:cs="Times New Roman"/>
          <w:sz w:val="24"/>
          <w:szCs w:val="24"/>
        </w:rPr>
        <w:t>de viktigste detaljene.</w:t>
      </w:r>
    </w:p>
    <w:p w14:paraId="5D493984" w14:textId="179DF807" w:rsidR="006C7CE3" w:rsidRPr="005708FB" w:rsidRDefault="006C7CE3" w:rsidP="00A22FB8">
      <w:pPr>
        <w:widowControl w:val="0"/>
        <w:numPr>
          <w:ilvl w:val="0"/>
          <w:numId w:val="13"/>
        </w:numPr>
        <w:suppressAutoHyphens/>
      </w:pPr>
      <w:r w:rsidRPr="005708FB">
        <w:t xml:space="preserve">Hva </w:t>
      </w:r>
      <w:r>
        <w:t xml:space="preserve">går </w:t>
      </w:r>
      <w:r w:rsidRPr="005708FB">
        <w:t>oppgaven helt presist ut på</w:t>
      </w:r>
      <w:r w:rsidR="00CA53BA">
        <w:t>?</w:t>
      </w:r>
      <w:r w:rsidRPr="005708FB">
        <w:t xml:space="preserve"> Problemformulering, mål og forutsetninger, om det var alternativer</w:t>
      </w:r>
      <w:r w:rsidR="00A90874">
        <w:t xml:space="preserve">, </w:t>
      </w:r>
      <w:r w:rsidRPr="005708FB">
        <w:t>hv</w:t>
      </w:r>
      <w:r w:rsidR="00CA53BA">
        <w:t>ilke valg dere tok</w:t>
      </w:r>
      <w:r w:rsidR="00224BC5">
        <w:t>,</w:t>
      </w:r>
      <w:r w:rsidR="00A90874">
        <w:t xml:space="preserve"> sammen med begrunnelser</w:t>
      </w:r>
      <w:r w:rsidR="00CA53BA">
        <w:t>.</w:t>
      </w:r>
    </w:p>
    <w:p w14:paraId="656F6372" w14:textId="77777777" w:rsidR="006C7CE3" w:rsidRDefault="006C7CE3" w:rsidP="00A22FB8">
      <w:pPr>
        <w:widowControl w:val="0"/>
        <w:numPr>
          <w:ilvl w:val="0"/>
          <w:numId w:val="13"/>
        </w:numPr>
        <w:suppressAutoHyphens/>
      </w:pPr>
      <w:r w:rsidRPr="005708FB">
        <w:t>Kort omtale av planleggingen og hvilken rolle den har spilt for deres arbeid. Det viktigste er å få fram at dere har brukt planleggingsverktøy, og hvordan dere holdt fremdriftsplanen. Da kan dere også forklare eventuelle faglige/praktiske grunner til at dere ikke klarte å følge arbeidsplan/framdriftsplan.</w:t>
      </w:r>
    </w:p>
    <w:p w14:paraId="633422D8" w14:textId="55E3DC24" w:rsidR="00847C89" w:rsidRDefault="006B0824" w:rsidP="00A22FB8">
      <w:pPr>
        <w:widowControl w:val="0"/>
        <w:numPr>
          <w:ilvl w:val="0"/>
          <w:numId w:val="13"/>
        </w:numPr>
        <w:suppressAutoHyphens/>
      </w:pPr>
      <w:r>
        <w:t>Fortell om utviklingsprosessen</w:t>
      </w:r>
      <w:r w:rsidR="00646859">
        <w:t>, her kan dere for</w:t>
      </w:r>
      <w:r w:rsidR="003E004D">
        <w:t xml:space="preserve">klare </w:t>
      </w:r>
      <w:r w:rsidR="00847C89">
        <w:t xml:space="preserve">hvilke problemer dere har løst, som har tatt tid, eller hvordan programmet bygger på at dere har løst problemer som det ikke kunne forventes at dere skulle løse. Husk mulighetene for å få frem deres egen innsats, selvstendighet, kreativitet og problemløsende evner! </w:t>
      </w:r>
    </w:p>
    <w:p w14:paraId="111352D3" w14:textId="77777777" w:rsidR="005C5EC8" w:rsidRDefault="00663A16" w:rsidP="00A22FB8">
      <w:pPr>
        <w:widowControl w:val="0"/>
        <w:numPr>
          <w:ilvl w:val="0"/>
          <w:numId w:val="13"/>
        </w:numPr>
        <w:suppressAutoHyphens/>
      </w:pPr>
      <w:r>
        <w:t>Forklar og vis produkt</w:t>
      </w:r>
      <w:r w:rsidR="007E79F5">
        <w:t xml:space="preserve">et og produktdokumentasjonen. </w:t>
      </w:r>
      <w:r w:rsidR="005C5EC8" w:rsidRPr="005C5EC8">
        <w:t>Både dataløsning og brukergrensesnitt - slik det er naturlig. Hvordan svarer deres løsning til oppdragsgivers krav? Hva er nytt i deres program? Hvordan fungerer programmet? Hvordan kan det utvides og endres?  Hva er oppdragsgivers reaksjon på produktet? (Få for all del med f.eks. informasjon om at produktet skal settes i drift - brukes som underlag for - osv.)</w:t>
      </w:r>
    </w:p>
    <w:p w14:paraId="16C75D8C" w14:textId="4D9BD248" w:rsidR="00A25CB2" w:rsidRDefault="005C5EC8" w:rsidP="00A22FB8">
      <w:pPr>
        <w:widowControl w:val="0"/>
        <w:numPr>
          <w:ilvl w:val="0"/>
          <w:numId w:val="13"/>
        </w:numPr>
        <w:suppressAutoHyphens/>
      </w:pPr>
      <w:r>
        <w:t xml:space="preserve">Demonstrasjon av produktet. </w:t>
      </w:r>
      <w:r w:rsidR="00A25CB2">
        <w:t xml:space="preserve">Planlegg hvilke skjermbilder det er hensiktsmessig å vise. </w:t>
      </w:r>
      <w:r w:rsidR="00777E1A">
        <w:t xml:space="preserve">Bruk gjerne et presentasjonsverktøy som bare viser akkurat de skjermbildene dere virkelig ønsker at forsamlingen skal se på. Ved hjelp av et ikke for stort antall bilder og kommentarene til dem må dere få fram alle de viktige sidene ved brukergrensesnittet. Velg en hensiktsmessig rekkefølge av skjermbildene som vises. </w:t>
      </w:r>
      <w:r w:rsidR="00A25CB2">
        <w:t xml:space="preserve">Si gjerne litt om brukerdokumentasjonen dere har laget, </w:t>
      </w:r>
      <w:r w:rsidR="006225CF">
        <w:t>spesielt</w:t>
      </w:r>
      <w:r w:rsidR="00A25CB2">
        <w:t xml:space="preserve"> hvis den er gjennomarbeidet.</w:t>
      </w:r>
    </w:p>
    <w:p w14:paraId="795C86EB" w14:textId="3BED306A" w:rsidR="00A25CB2" w:rsidRDefault="1B317BF8" w:rsidP="00A22FB8">
      <w:pPr>
        <w:widowControl w:val="0"/>
        <w:numPr>
          <w:ilvl w:val="0"/>
          <w:numId w:val="13"/>
        </w:numPr>
        <w:suppressAutoHyphens/>
      </w:pPr>
      <w:r>
        <w:t xml:space="preserve">Avslutning. Oppsummering av arbeid </w:t>
      </w:r>
      <w:r w:rsidR="0082334E">
        <w:t>–</w:t>
      </w:r>
      <w:r>
        <w:t xml:space="preserve"> gruppas utbytte</w:t>
      </w:r>
      <w:r w:rsidR="0082334E">
        <w:t>/ læring</w:t>
      </w:r>
      <w:r>
        <w:t xml:space="preserve">. Hva vil produktet deres bety for oppdragsgiver? For verden? </w:t>
      </w:r>
      <w:ins w:id="1338" w:author="Hanne Cecilie Geirbo" w:date="2023-01-18T15:58:00Z">
        <w:r w:rsidR="19534685">
          <w:t>I hvilken grad er produktet bærekraft</w:t>
        </w:r>
      </w:ins>
      <w:ins w:id="1339" w:author="Hanne Cecilie Geirbo" w:date="2023-01-18T15:59:00Z">
        <w:r w:rsidR="19534685">
          <w:t xml:space="preserve">ig, eller bidrar til bærekraft? </w:t>
        </w:r>
      </w:ins>
      <w:ins w:id="1340" w:author="Hanne Cecilie Geirbo" w:date="2023-01-18T16:13:00Z">
        <w:r w:rsidR="0C92BE43">
          <w:t xml:space="preserve">Reiser produktet eller bruken av produktet noen etiske spørsmål? </w:t>
        </w:r>
      </w:ins>
      <w:r>
        <w:t xml:space="preserve">Ville dere gjort noe annerledes hvis dere skulle gjort oppgaven på nytt? Pek gjerne mot fremtiden! </w:t>
      </w:r>
    </w:p>
    <w:p w14:paraId="31FEAD67" w14:textId="66180F75" w:rsidR="0026472A" w:rsidRPr="0085644F" w:rsidRDefault="00A25CB2" w:rsidP="00A22FB8">
      <w:pPr>
        <w:widowControl w:val="0"/>
        <w:numPr>
          <w:ilvl w:val="0"/>
          <w:numId w:val="13"/>
        </w:numPr>
        <w:suppressAutoHyphens/>
      </w:pPr>
      <w:r>
        <w:t>Åpne for spørsmål</w:t>
      </w:r>
      <w:r w:rsidR="006C7CE3" w:rsidRPr="005708FB">
        <w:br/>
      </w:r>
    </w:p>
    <w:p w14:paraId="02B384C2" w14:textId="5C45418B" w:rsidR="008178D7" w:rsidRDefault="00777E1A" w:rsidP="00A22FB8">
      <w:r>
        <w:t>Ø</w:t>
      </w:r>
      <w:r w:rsidR="0078737B">
        <w:t>v</w:t>
      </w:r>
      <w:r>
        <w:t xml:space="preserve"> </w:t>
      </w:r>
      <w:r w:rsidR="00CA2E5F">
        <w:t>mye</w:t>
      </w:r>
      <w:r w:rsidR="00D933C2">
        <w:t>,</w:t>
      </w:r>
      <w:r w:rsidR="000B748F">
        <w:t xml:space="preserve"> både </w:t>
      </w:r>
      <w:r>
        <w:t>individuelt og i gruppen. B</w:t>
      </w:r>
      <w:r w:rsidR="00A24E63">
        <w:t>ruk gjerne veileder til en generalprøve</w:t>
      </w:r>
      <w:r w:rsidR="0009780D">
        <w:t xml:space="preserve"> og for innspill </w:t>
      </w:r>
      <w:r w:rsidR="0078737B">
        <w:t>til</w:t>
      </w:r>
      <w:r w:rsidR="0009780D">
        <w:t xml:space="preserve"> presentasjonen. </w:t>
      </w:r>
    </w:p>
    <w:p w14:paraId="2B1C3001" w14:textId="77777777" w:rsidR="00D14538" w:rsidRDefault="00D14538" w:rsidP="00A22FB8"/>
    <w:p w14:paraId="1C5B90C8" w14:textId="29F3378A" w:rsidR="00D14538" w:rsidRPr="00A4427A" w:rsidRDefault="00CF57CB" w:rsidP="00A22FB8">
      <w:pPr>
        <w:pStyle w:val="Heading1"/>
      </w:pPr>
      <w:r>
        <w:lastRenderedPageBreak/>
        <w:t xml:space="preserve"> </w:t>
      </w:r>
      <w:bookmarkStart w:id="1341" w:name="_Toc158638777"/>
      <w:r w:rsidR="31118DFC">
        <w:t>Oppsett av rapport</w:t>
      </w:r>
      <w:bookmarkEnd w:id="1341"/>
      <w:r>
        <w:t xml:space="preserve"> </w:t>
      </w:r>
    </w:p>
    <w:p w14:paraId="7C456DAE" w14:textId="342E4535" w:rsidR="00B13CEC" w:rsidRDefault="00B13CEC" w:rsidP="00A22FB8"/>
    <w:p w14:paraId="5136B561" w14:textId="09FDD404" w:rsidR="0085590B" w:rsidRPr="0085590B" w:rsidRDefault="00F60F23" w:rsidP="00A22FB8">
      <w:pPr>
        <w:pStyle w:val="ListParagraph"/>
        <w:numPr>
          <w:ilvl w:val="0"/>
          <w:numId w:val="21"/>
        </w:numPr>
        <w:rPr>
          <w:rFonts w:ascii="Times New Roman" w:hAnsi="Times New Roman" w:cs="Times New Roman"/>
          <w:sz w:val="24"/>
          <w:szCs w:val="24"/>
        </w:rPr>
      </w:pPr>
      <w:r w:rsidRPr="0085590B">
        <w:rPr>
          <w:rFonts w:ascii="Times New Roman" w:hAnsi="Times New Roman" w:cs="Times New Roman"/>
          <w:b/>
          <w:bCs/>
          <w:sz w:val="24"/>
          <w:szCs w:val="24"/>
        </w:rPr>
        <w:t>Forside:</w:t>
      </w:r>
      <w:r w:rsidRPr="0085590B">
        <w:rPr>
          <w:rFonts w:ascii="Times New Roman" w:hAnsi="Times New Roman" w:cs="Times New Roman"/>
          <w:sz w:val="24"/>
          <w:szCs w:val="24"/>
        </w:rPr>
        <w:t xml:space="preserve"> </w:t>
      </w:r>
      <w:r w:rsidR="00B34062" w:rsidRPr="0085590B">
        <w:rPr>
          <w:rFonts w:ascii="Times New Roman" w:hAnsi="Times New Roman" w:cs="Times New Roman"/>
          <w:sz w:val="24"/>
          <w:szCs w:val="24"/>
        </w:rPr>
        <w:t>lastes ned fra</w:t>
      </w:r>
      <w:r w:rsidRPr="0085590B">
        <w:rPr>
          <w:rFonts w:ascii="Times New Roman" w:hAnsi="Times New Roman" w:cs="Times New Roman"/>
          <w:sz w:val="24"/>
          <w:szCs w:val="24"/>
        </w:rPr>
        <w:t xml:space="preserve"> canvasrommet til DATA3900.</w:t>
      </w:r>
    </w:p>
    <w:p w14:paraId="472A82AD" w14:textId="722BCD0F" w:rsidR="001379AF" w:rsidRPr="0085590B" w:rsidRDefault="00766506" w:rsidP="00A22FB8">
      <w:pPr>
        <w:pStyle w:val="ListParagraph"/>
        <w:numPr>
          <w:ilvl w:val="0"/>
          <w:numId w:val="21"/>
        </w:numPr>
        <w:rPr>
          <w:rFonts w:ascii="Times New Roman" w:hAnsi="Times New Roman" w:cs="Times New Roman"/>
          <w:sz w:val="24"/>
          <w:szCs w:val="24"/>
        </w:rPr>
      </w:pPr>
      <w:r w:rsidRPr="0085590B">
        <w:rPr>
          <w:rFonts w:ascii="Times New Roman" w:hAnsi="Times New Roman" w:cs="Times New Roman"/>
          <w:b/>
          <w:bCs/>
          <w:sz w:val="24"/>
          <w:szCs w:val="24"/>
        </w:rPr>
        <w:t>Total lengde bør ikke overskride</w:t>
      </w:r>
      <w:r w:rsidR="00A836BB" w:rsidRPr="0085590B">
        <w:rPr>
          <w:rFonts w:ascii="Times New Roman" w:hAnsi="Times New Roman" w:cs="Times New Roman"/>
          <w:sz w:val="24"/>
          <w:szCs w:val="24"/>
        </w:rPr>
        <w:t xml:space="preserve">: </w:t>
      </w:r>
      <w:r w:rsidR="00F43E51" w:rsidRPr="0085590B">
        <w:rPr>
          <w:rFonts w:ascii="Times New Roman" w:hAnsi="Times New Roman" w:cs="Times New Roman"/>
          <w:sz w:val="24"/>
          <w:szCs w:val="24"/>
        </w:rPr>
        <w:t>20</w:t>
      </w:r>
      <w:r w:rsidR="00F937E6" w:rsidRPr="0085590B">
        <w:rPr>
          <w:rFonts w:ascii="Times New Roman" w:hAnsi="Times New Roman" w:cs="Times New Roman"/>
          <w:sz w:val="24"/>
          <w:szCs w:val="24"/>
        </w:rPr>
        <w:t>.000 ord</w:t>
      </w:r>
    </w:p>
    <w:p w14:paraId="3159E82D" w14:textId="45CD13F6" w:rsidR="00CF57CB" w:rsidRPr="0085590B" w:rsidRDefault="00CF57CB" w:rsidP="00A22FB8">
      <w:pPr>
        <w:pStyle w:val="ListParagraph"/>
        <w:numPr>
          <w:ilvl w:val="0"/>
          <w:numId w:val="21"/>
        </w:numPr>
        <w:rPr>
          <w:rFonts w:ascii="Times New Roman" w:hAnsi="Times New Roman" w:cs="Times New Roman"/>
          <w:sz w:val="24"/>
          <w:szCs w:val="24"/>
        </w:rPr>
      </w:pPr>
      <w:r w:rsidRPr="0085590B">
        <w:rPr>
          <w:rFonts w:ascii="Times New Roman" w:hAnsi="Times New Roman" w:cs="Times New Roman"/>
          <w:b/>
          <w:bCs/>
          <w:sz w:val="24"/>
          <w:szCs w:val="24"/>
        </w:rPr>
        <w:t>Språk</w:t>
      </w:r>
      <w:r w:rsidRPr="0085590B">
        <w:rPr>
          <w:rFonts w:ascii="Times New Roman" w:hAnsi="Times New Roman" w:cs="Times New Roman"/>
          <w:sz w:val="24"/>
          <w:szCs w:val="24"/>
        </w:rPr>
        <w:t xml:space="preserve">: </w:t>
      </w:r>
      <w:r w:rsidR="00D21F15" w:rsidRPr="0085590B">
        <w:rPr>
          <w:rFonts w:ascii="Times New Roman" w:hAnsi="Times New Roman" w:cs="Times New Roman"/>
          <w:sz w:val="24"/>
          <w:szCs w:val="24"/>
        </w:rPr>
        <w:t>norsk (eller et skandinavisk språk) eller engelsk</w:t>
      </w:r>
    </w:p>
    <w:p w14:paraId="20AD3822" w14:textId="77777777" w:rsidR="00F60F23" w:rsidRPr="0085590B" w:rsidRDefault="239F500F" w:rsidP="00A22FB8">
      <w:pPr>
        <w:pStyle w:val="ListParagraph"/>
        <w:numPr>
          <w:ilvl w:val="0"/>
          <w:numId w:val="21"/>
        </w:numPr>
        <w:rPr>
          <w:rFonts w:ascii="Times New Roman" w:hAnsi="Times New Roman" w:cs="Times New Roman"/>
          <w:b/>
          <w:bCs/>
          <w:sz w:val="24"/>
          <w:szCs w:val="24"/>
        </w:rPr>
      </w:pPr>
      <w:r w:rsidRPr="0085590B">
        <w:rPr>
          <w:rFonts w:ascii="Times New Roman" w:hAnsi="Times New Roman" w:cs="Times New Roman"/>
          <w:b/>
          <w:bCs/>
          <w:sz w:val="24"/>
          <w:szCs w:val="24"/>
        </w:rPr>
        <w:t>Format</w:t>
      </w:r>
      <w:r w:rsidRPr="0085590B">
        <w:rPr>
          <w:rFonts w:ascii="Times New Roman" w:hAnsi="Times New Roman" w:cs="Times New Roman"/>
          <w:sz w:val="24"/>
          <w:szCs w:val="24"/>
        </w:rPr>
        <w:t>:</w:t>
      </w:r>
      <w:r w:rsidR="3BAF0EF8" w:rsidRPr="0085590B">
        <w:rPr>
          <w:rFonts w:ascii="Times New Roman" w:hAnsi="Times New Roman" w:cs="Times New Roman"/>
          <w:sz w:val="24"/>
          <w:szCs w:val="24"/>
        </w:rPr>
        <w:t xml:space="preserve"> </w:t>
      </w:r>
      <w:r w:rsidR="00B263A1" w:rsidRPr="0085590B">
        <w:rPr>
          <w:rFonts w:ascii="Times New Roman" w:hAnsi="Times New Roman" w:cs="Times New Roman"/>
          <w:sz w:val="24"/>
          <w:szCs w:val="24"/>
        </w:rPr>
        <w:t>Times New Roman</w:t>
      </w:r>
      <w:r w:rsidR="005B64A3" w:rsidRPr="0085590B">
        <w:rPr>
          <w:rFonts w:ascii="Times New Roman" w:hAnsi="Times New Roman" w:cs="Times New Roman"/>
          <w:sz w:val="24"/>
          <w:szCs w:val="24"/>
        </w:rPr>
        <w:t xml:space="preserve"> skrifttype</w:t>
      </w:r>
      <w:r w:rsidR="3BAF0EF8" w:rsidRPr="0085590B">
        <w:rPr>
          <w:rFonts w:ascii="Times New Roman" w:hAnsi="Times New Roman" w:cs="Times New Roman"/>
          <w:sz w:val="24"/>
          <w:szCs w:val="24"/>
        </w:rPr>
        <w:t xml:space="preserve">, skriftstørrelse 12, linjeavstand 1,5. </w:t>
      </w:r>
    </w:p>
    <w:p w14:paraId="2F8909DF" w14:textId="33B120A9" w:rsidR="00556076" w:rsidRPr="0085590B" w:rsidRDefault="00DA0C18" w:rsidP="00A22FB8">
      <w:pPr>
        <w:pStyle w:val="ListParagraph"/>
        <w:numPr>
          <w:ilvl w:val="0"/>
          <w:numId w:val="21"/>
        </w:numPr>
        <w:rPr>
          <w:rFonts w:ascii="Times New Roman" w:hAnsi="Times New Roman" w:cs="Times New Roman"/>
          <w:sz w:val="24"/>
          <w:szCs w:val="24"/>
        </w:rPr>
      </w:pPr>
      <w:r w:rsidRPr="0085590B">
        <w:rPr>
          <w:rFonts w:ascii="Times New Roman" w:hAnsi="Times New Roman" w:cs="Times New Roman"/>
          <w:b/>
          <w:bCs/>
          <w:sz w:val="24"/>
          <w:szCs w:val="24"/>
        </w:rPr>
        <w:t>Innlevering:</w:t>
      </w:r>
      <w:r w:rsidRPr="0085590B">
        <w:rPr>
          <w:rFonts w:ascii="Times New Roman" w:hAnsi="Times New Roman" w:cs="Times New Roman"/>
          <w:sz w:val="24"/>
          <w:szCs w:val="24"/>
        </w:rPr>
        <w:t xml:space="preserve"> </w:t>
      </w:r>
      <w:r w:rsidR="00BD6379">
        <w:rPr>
          <w:rFonts w:ascii="Times New Roman" w:hAnsi="Times New Roman" w:cs="Times New Roman"/>
          <w:sz w:val="24"/>
          <w:szCs w:val="24"/>
        </w:rPr>
        <w:t xml:space="preserve">Lever bacheloroppgaven </w:t>
      </w:r>
      <w:r w:rsidR="002A2264">
        <w:rPr>
          <w:rFonts w:ascii="Times New Roman" w:hAnsi="Times New Roman" w:cs="Times New Roman"/>
          <w:sz w:val="24"/>
          <w:szCs w:val="24"/>
        </w:rPr>
        <w:t xml:space="preserve">i </w:t>
      </w:r>
      <w:r w:rsidR="1F7C34CD" w:rsidRPr="0085590B">
        <w:rPr>
          <w:rFonts w:ascii="Times New Roman" w:hAnsi="Times New Roman" w:cs="Times New Roman"/>
          <w:sz w:val="24"/>
          <w:szCs w:val="24"/>
        </w:rPr>
        <w:t>.</w:t>
      </w:r>
      <w:proofErr w:type="spellStart"/>
      <w:r w:rsidR="1F7C34CD" w:rsidRPr="0085590B">
        <w:rPr>
          <w:rFonts w:ascii="Times New Roman" w:hAnsi="Times New Roman" w:cs="Times New Roman"/>
          <w:sz w:val="24"/>
          <w:szCs w:val="24"/>
        </w:rPr>
        <w:t>pdf</w:t>
      </w:r>
      <w:proofErr w:type="spellEnd"/>
      <w:r w:rsidR="008E08D4" w:rsidRPr="0085590B">
        <w:rPr>
          <w:rFonts w:ascii="Times New Roman" w:hAnsi="Times New Roman" w:cs="Times New Roman"/>
          <w:sz w:val="24"/>
          <w:szCs w:val="24"/>
        </w:rPr>
        <w:t xml:space="preserve">-filer som innfrir krav til universell utforming. </w:t>
      </w:r>
      <w:r w:rsidR="00130C21" w:rsidRPr="0085590B">
        <w:rPr>
          <w:rFonts w:ascii="Times New Roman" w:hAnsi="Times New Roman" w:cs="Times New Roman"/>
          <w:sz w:val="24"/>
          <w:szCs w:val="24"/>
        </w:rPr>
        <w:t xml:space="preserve">For mer informasjon om </w:t>
      </w:r>
      <w:r w:rsidR="00714112" w:rsidRPr="0085590B">
        <w:rPr>
          <w:rFonts w:ascii="Times New Roman" w:hAnsi="Times New Roman" w:cs="Times New Roman"/>
          <w:sz w:val="24"/>
          <w:szCs w:val="24"/>
        </w:rPr>
        <w:t xml:space="preserve">krav til universell utforming av dokumenter se her: </w:t>
      </w:r>
      <w:hyperlink r:id="rId9" w:history="1">
        <w:r w:rsidR="00C11107" w:rsidRPr="000220BF">
          <w:rPr>
            <w:rStyle w:val="Hyperlink"/>
            <w:rFonts w:ascii="Times New Roman" w:hAnsi="Times New Roman" w:cs="Times New Roman"/>
            <w:sz w:val="24"/>
            <w:szCs w:val="24"/>
          </w:rPr>
          <w:t>https://www.guutilsynet.no/veiledning/dokumenter/741</w:t>
        </w:r>
      </w:hyperlink>
      <w:r w:rsidR="00D933C2">
        <w:rPr>
          <w:rFonts w:ascii="Times New Roman" w:hAnsi="Times New Roman" w:cs="Times New Roman"/>
          <w:sz w:val="24"/>
          <w:szCs w:val="24"/>
        </w:rPr>
        <w:t xml:space="preserve"> </w:t>
      </w:r>
    </w:p>
    <w:p w14:paraId="22920379" w14:textId="67F062AF" w:rsidR="00FC0633" w:rsidRPr="0085590B" w:rsidRDefault="00A41DD2" w:rsidP="00A22FB8">
      <w:pPr>
        <w:pStyle w:val="ListParagraph"/>
        <w:numPr>
          <w:ilvl w:val="0"/>
          <w:numId w:val="21"/>
        </w:numPr>
        <w:rPr>
          <w:rFonts w:ascii="Times New Roman" w:hAnsi="Times New Roman" w:cs="Times New Roman"/>
          <w:sz w:val="24"/>
          <w:szCs w:val="24"/>
        </w:rPr>
      </w:pPr>
      <w:r w:rsidRPr="0088546F">
        <w:rPr>
          <w:rFonts w:ascii="Times New Roman" w:hAnsi="Times New Roman" w:cs="Times New Roman"/>
          <w:b/>
          <w:bCs/>
          <w:sz w:val="24"/>
          <w:szCs w:val="24"/>
        </w:rPr>
        <w:t>Husk riktig kildebruk</w:t>
      </w:r>
      <w:r w:rsidRPr="0085590B">
        <w:rPr>
          <w:rFonts w:ascii="Times New Roman" w:hAnsi="Times New Roman" w:cs="Times New Roman"/>
          <w:sz w:val="24"/>
          <w:szCs w:val="24"/>
        </w:rPr>
        <w:t xml:space="preserve">. </w:t>
      </w:r>
      <w:r w:rsidR="0088546F" w:rsidRPr="0088546F">
        <w:rPr>
          <w:rFonts w:ascii="Times New Roman" w:hAnsi="Times New Roman" w:cs="Times New Roman"/>
          <w:sz w:val="24"/>
          <w:szCs w:val="24"/>
        </w:rPr>
        <w:t xml:space="preserve">Den mest brukte referansestilen ved </w:t>
      </w:r>
      <w:proofErr w:type="spellStart"/>
      <w:r w:rsidR="0088546F" w:rsidRPr="0088546F">
        <w:rPr>
          <w:rFonts w:ascii="Times New Roman" w:hAnsi="Times New Roman" w:cs="Times New Roman"/>
          <w:sz w:val="24"/>
          <w:szCs w:val="24"/>
        </w:rPr>
        <w:t>OsloMet</w:t>
      </w:r>
      <w:proofErr w:type="spellEnd"/>
      <w:r w:rsidR="0088546F" w:rsidRPr="0088546F">
        <w:rPr>
          <w:rFonts w:ascii="Times New Roman" w:hAnsi="Times New Roman" w:cs="Times New Roman"/>
          <w:sz w:val="24"/>
          <w:szCs w:val="24"/>
        </w:rPr>
        <w:t xml:space="preserve"> er APA, men det brukes også andre stiler.</w:t>
      </w:r>
      <w:r w:rsidR="0088546F">
        <w:rPr>
          <w:rFonts w:ascii="Times New Roman" w:hAnsi="Times New Roman" w:cs="Times New Roman"/>
          <w:sz w:val="24"/>
          <w:szCs w:val="24"/>
        </w:rPr>
        <w:t xml:space="preserve"> Det som er viktig er at dere velger </w:t>
      </w:r>
      <w:r w:rsidR="004B3549">
        <w:rPr>
          <w:rFonts w:ascii="Times New Roman" w:hAnsi="Times New Roman" w:cs="Times New Roman"/>
          <w:sz w:val="24"/>
          <w:szCs w:val="24"/>
        </w:rPr>
        <w:t>é</w:t>
      </w:r>
      <w:r w:rsidR="0088546F">
        <w:rPr>
          <w:rFonts w:ascii="Times New Roman" w:hAnsi="Times New Roman" w:cs="Times New Roman"/>
          <w:sz w:val="24"/>
          <w:szCs w:val="24"/>
        </w:rPr>
        <w:t xml:space="preserve">n stil og bruker den konsekvent gjennom hele oppgaven. </w:t>
      </w:r>
      <w:hyperlink r:id="rId10" w:history="1">
        <w:r w:rsidR="002C2BDD" w:rsidRPr="00FA6DA5">
          <w:rPr>
            <w:rStyle w:val="Hyperlink"/>
            <w:rFonts w:ascii="Times New Roman" w:hAnsi="Times New Roman" w:cs="Times New Roman"/>
            <w:sz w:val="24"/>
            <w:szCs w:val="24"/>
          </w:rPr>
          <w:t>https://www.oslomet.no/ub/apa-referering</w:t>
        </w:r>
      </w:hyperlink>
      <w:r w:rsidR="002C2BDD">
        <w:rPr>
          <w:rFonts w:ascii="Times New Roman" w:hAnsi="Times New Roman" w:cs="Times New Roman"/>
          <w:sz w:val="24"/>
          <w:szCs w:val="24"/>
        </w:rPr>
        <w:t xml:space="preserve"> </w:t>
      </w:r>
    </w:p>
    <w:p w14:paraId="0F545DA6" w14:textId="77777777" w:rsidR="00D933C2" w:rsidRDefault="00D933C2" w:rsidP="00A22FB8">
      <w:pPr>
        <w:rPr>
          <w:b/>
          <w:bCs/>
        </w:rPr>
      </w:pPr>
    </w:p>
    <w:p w14:paraId="12795799" w14:textId="668ECCD1" w:rsidR="00416F6E" w:rsidRPr="0085590B" w:rsidRDefault="1F7C34CD" w:rsidP="00A22FB8">
      <w:pPr>
        <w:rPr>
          <w:b/>
          <w:bCs/>
        </w:rPr>
      </w:pPr>
      <w:r w:rsidRPr="0085590B">
        <w:rPr>
          <w:b/>
          <w:bCs/>
        </w:rPr>
        <w:t xml:space="preserve">Hvordan vise kode: </w:t>
      </w:r>
    </w:p>
    <w:p w14:paraId="27E953E0" w14:textId="2E657206" w:rsidR="00416F6E" w:rsidRPr="00CD68F4" w:rsidRDefault="00416F6E" w:rsidP="00A22FB8">
      <w:pPr>
        <w:pStyle w:val="ListParagraph"/>
        <w:numPr>
          <w:ilvl w:val="0"/>
          <w:numId w:val="20"/>
        </w:numPr>
        <w:contextualSpacing/>
        <w:rPr>
          <w:rFonts w:ascii="Times New Roman" w:hAnsi="Times New Roman" w:cs="Times New Roman"/>
          <w:sz w:val="24"/>
          <w:szCs w:val="24"/>
        </w:rPr>
      </w:pPr>
      <w:r w:rsidRPr="0085590B">
        <w:rPr>
          <w:rFonts w:ascii="Times New Roman" w:hAnsi="Times New Roman" w:cs="Times New Roman"/>
          <w:color w:val="000000"/>
          <w:sz w:val="24"/>
          <w:szCs w:val="24"/>
          <w:shd w:val="clear" w:color="auto" w:fill="FFFFFF"/>
        </w:rPr>
        <w:t xml:space="preserve">ta </w:t>
      </w:r>
      <w:r w:rsidR="00E24016" w:rsidRPr="0085590B">
        <w:rPr>
          <w:rFonts w:ascii="Times New Roman" w:hAnsi="Times New Roman" w:cs="Times New Roman"/>
          <w:color w:val="000000"/>
          <w:sz w:val="24"/>
          <w:szCs w:val="24"/>
          <w:shd w:val="clear" w:color="auto" w:fill="FFFFFF"/>
        </w:rPr>
        <w:t xml:space="preserve">et skjermbilde </w:t>
      </w:r>
      <w:r w:rsidRPr="0085590B">
        <w:rPr>
          <w:rFonts w:ascii="Times New Roman" w:hAnsi="Times New Roman" w:cs="Times New Roman"/>
          <w:color w:val="000000"/>
          <w:sz w:val="24"/>
          <w:szCs w:val="24"/>
          <w:shd w:val="clear" w:color="auto" w:fill="FFFFFF"/>
        </w:rPr>
        <w:t>av de viktigste delene av koden og levere det</w:t>
      </w:r>
      <w:r w:rsidR="0009780D" w:rsidRPr="0085590B">
        <w:rPr>
          <w:rFonts w:ascii="Times New Roman" w:hAnsi="Times New Roman" w:cs="Times New Roman"/>
          <w:color w:val="000000"/>
          <w:sz w:val="24"/>
          <w:szCs w:val="24"/>
          <w:shd w:val="clear" w:color="auto" w:fill="FFFFFF"/>
        </w:rPr>
        <w:t xml:space="preserve"> sammen med en</w:t>
      </w:r>
      <w:r w:rsidR="0009780D">
        <w:rPr>
          <w:rFonts w:ascii="Times New Roman" w:hAnsi="Times New Roman" w:cs="Times New Roman"/>
          <w:color w:val="000000"/>
          <w:sz w:val="24"/>
          <w:szCs w:val="24"/>
          <w:shd w:val="clear" w:color="auto" w:fill="FFFFFF"/>
        </w:rPr>
        <w:t xml:space="preserve"> forklaring</w:t>
      </w:r>
      <w:r w:rsidRPr="00CD68F4">
        <w:rPr>
          <w:rFonts w:ascii="Times New Roman" w:hAnsi="Times New Roman" w:cs="Times New Roman"/>
          <w:color w:val="000000"/>
          <w:sz w:val="24"/>
          <w:szCs w:val="24"/>
          <w:shd w:val="clear" w:color="auto" w:fill="FFFFFF"/>
        </w:rPr>
        <w:t xml:space="preserve"> </w:t>
      </w:r>
      <w:r w:rsidR="0009780D">
        <w:rPr>
          <w:rFonts w:ascii="Times New Roman" w:hAnsi="Times New Roman" w:cs="Times New Roman"/>
          <w:color w:val="000000"/>
          <w:sz w:val="24"/>
          <w:szCs w:val="24"/>
          <w:shd w:val="clear" w:color="auto" w:fill="FFFFFF"/>
        </w:rPr>
        <w:t>som vedlegg til rapporten</w:t>
      </w:r>
    </w:p>
    <w:p w14:paraId="3D438DB8" w14:textId="59659E9C" w:rsidR="00416F6E" w:rsidRPr="00CD68F4" w:rsidRDefault="00416F6E" w:rsidP="00A22FB8">
      <w:pPr>
        <w:pStyle w:val="ListParagraph"/>
        <w:numPr>
          <w:ilvl w:val="0"/>
          <w:numId w:val="20"/>
        </w:numPr>
        <w:contextualSpacing/>
        <w:rPr>
          <w:rFonts w:ascii="Times New Roman" w:hAnsi="Times New Roman" w:cs="Times New Roman"/>
          <w:sz w:val="24"/>
          <w:szCs w:val="24"/>
        </w:rPr>
      </w:pPr>
      <w:r w:rsidRPr="00CD68F4">
        <w:rPr>
          <w:rFonts w:ascii="Times New Roman" w:hAnsi="Times New Roman" w:cs="Times New Roman"/>
          <w:color w:val="000000"/>
          <w:sz w:val="24"/>
          <w:szCs w:val="24"/>
          <w:shd w:val="clear" w:color="auto" w:fill="FFFFFF"/>
        </w:rPr>
        <w:t xml:space="preserve">ta </w:t>
      </w:r>
      <w:r w:rsidR="00E24016">
        <w:rPr>
          <w:rFonts w:ascii="Times New Roman" w:hAnsi="Times New Roman" w:cs="Times New Roman"/>
          <w:color w:val="000000"/>
          <w:sz w:val="24"/>
          <w:szCs w:val="24"/>
          <w:shd w:val="clear" w:color="auto" w:fill="FFFFFF"/>
        </w:rPr>
        <w:t xml:space="preserve">et skjermbilde </w:t>
      </w:r>
      <w:r w:rsidRPr="00CD68F4">
        <w:rPr>
          <w:rFonts w:ascii="Times New Roman" w:hAnsi="Times New Roman" w:cs="Times New Roman"/>
          <w:color w:val="000000"/>
          <w:sz w:val="24"/>
          <w:szCs w:val="24"/>
          <w:shd w:val="clear" w:color="auto" w:fill="FFFFFF"/>
        </w:rPr>
        <w:t xml:space="preserve">av de viktigste delene av koden og </w:t>
      </w:r>
      <w:r w:rsidR="00D91E2E">
        <w:rPr>
          <w:rFonts w:ascii="Times New Roman" w:hAnsi="Times New Roman" w:cs="Times New Roman"/>
          <w:color w:val="000000"/>
          <w:sz w:val="24"/>
          <w:szCs w:val="24"/>
          <w:shd w:val="clear" w:color="auto" w:fill="FFFFFF"/>
        </w:rPr>
        <w:t>«</w:t>
      </w:r>
      <w:r w:rsidRPr="00CD68F4">
        <w:rPr>
          <w:rFonts w:ascii="Times New Roman" w:hAnsi="Times New Roman" w:cs="Times New Roman"/>
          <w:color w:val="000000"/>
          <w:sz w:val="24"/>
          <w:szCs w:val="24"/>
          <w:shd w:val="clear" w:color="auto" w:fill="FFFFFF"/>
        </w:rPr>
        <w:t>flett det</w:t>
      </w:r>
      <w:r w:rsidR="00D91E2E">
        <w:rPr>
          <w:rFonts w:ascii="Times New Roman" w:hAnsi="Times New Roman" w:cs="Times New Roman"/>
          <w:color w:val="000000"/>
          <w:sz w:val="24"/>
          <w:szCs w:val="24"/>
          <w:shd w:val="clear" w:color="auto" w:fill="FFFFFF"/>
        </w:rPr>
        <w:t>»</w:t>
      </w:r>
      <w:r w:rsidRPr="00CD68F4">
        <w:rPr>
          <w:rFonts w:ascii="Times New Roman" w:hAnsi="Times New Roman" w:cs="Times New Roman"/>
          <w:color w:val="000000"/>
          <w:sz w:val="24"/>
          <w:szCs w:val="24"/>
          <w:shd w:val="clear" w:color="auto" w:fill="FFFFFF"/>
        </w:rPr>
        <w:t xml:space="preserve"> inn i teksten i rapporten</w:t>
      </w:r>
    </w:p>
    <w:p w14:paraId="63A0A169" w14:textId="2A82A934" w:rsidR="00416F6E" w:rsidRPr="00CD68F4" w:rsidRDefault="00416F6E" w:rsidP="00A22FB8">
      <w:pPr>
        <w:pStyle w:val="ListParagraph"/>
        <w:numPr>
          <w:ilvl w:val="0"/>
          <w:numId w:val="20"/>
        </w:numPr>
        <w:contextualSpacing/>
        <w:rPr>
          <w:rFonts w:ascii="Times New Roman" w:hAnsi="Times New Roman" w:cs="Times New Roman"/>
          <w:sz w:val="24"/>
          <w:szCs w:val="24"/>
        </w:rPr>
      </w:pPr>
      <w:r w:rsidRPr="00CD68F4">
        <w:rPr>
          <w:rFonts w:ascii="Times New Roman" w:hAnsi="Times New Roman" w:cs="Times New Roman"/>
          <w:color w:val="000000"/>
          <w:sz w:val="24"/>
          <w:szCs w:val="24"/>
        </w:rPr>
        <w:t>l</w:t>
      </w:r>
      <w:r w:rsidRPr="00CD68F4">
        <w:rPr>
          <w:rFonts w:ascii="Times New Roman" w:hAnsi="Times New Roman" w:cs="Times New Roman"/>
          <w:color w:val="000000"/>
          <w:sz w:val="24"/>
          <w:szCs w:val="24"/>
          <w:shd w:val="clear" w:color="auto" w:fill="FFFFFF"/>
        </w:rPr>
        <w:t xml:space="preserve">egge ved all kode i en </w:t>
      </w:r>
      <w:r w:rsidR="00895AA6">
        <w:rPr>
          <w:rFonts w:ascii="Times New Roman" w:hAnsi="Times New Roman" w:cs="Times New Roman"/>
          <w:color w:val="000000"/>
          <w:sz w:val="24"/>
          <w:szCs w:val="24"/>
          <w:shd w:val="clear" w:color="auto" w:fill="FFFFFF"/>
        </w:rPr>
        <w:t>komprimert mappe (</w:t>
      </w:r>
      <w:proofErr w:type="spellStart"/>
      <w:r w:rsidR="00895AA6">
        <w:rPr>
          <w:rFonts w:ascii="Times New Roman" w:hAnsi="Times New Roman" w:cs="Times New Roman"/>
          <w:color w:val="000000"/>
          <w:sz w:val="24"/>
          <w:szCs w:val="24"/>
          <w:shd w:val="clear" w:color="auto" w:fill="FFFFFF"/>
        </w:rPr>
        <w:t>Zip</w:t>
      </w:r>
      <w:proofErr w:type="spellEnd"/>
      <w:r w:rsidR="00895AA6">
        <w:rPr>
          <w:rFonts w:ascii="Times New Roman" w:hAnsi="Times New Roman" w:cs="Times New Roman"/>
          <w:color w:val="000000"/>
          <w:sz w:val="24"/>
          <w:szCs w:val="24"/>
          <w:shd w:val="clear" w:color="auto" w:fill="FFFFFF"/>
        </w:rPr>
        <w:t>-arkiv)</w:t>
      </w:r>
      <w:r w:rsidRPr="00CD68F4">
        <w:rPr>
          <w:rFonts w:ascii="Times New Roman" w:hAnsi="Times New Roman" w:cs="Times New Roman"/>
          <w:color w:val="000000"/>
          <w:sz w:val="24"/>
          <w:szCs w:val="24"/>
          <w:shd w:val="clear" w:color="auto" w:fill="FFFFFF"/>
        </w:rPr>
        <w:t xml:space="preserve"> slik at en ekstern sensor kan kjøre den, om ønskelig</w:t>
      </w:r>
    </w:p>
    <w:p w14:paraId="245D239F" w14:textId="1169F18C" w:rsidR="00416F6E" w:rsidRPr="00CD68F4" w:rsidRDefault="2BBAE82A" w:rsidP="00A22FB8">
      <w:pPr>
        <w:pStyle w:val="ListParagraph"/>
        <w:numPr>
          <w:ilvl w:val="0"/>
          <w:numId w:val="20"/>
        </w:numPr>
        <w:contextualSpacing/>
        <w:rPr>
          <w:rFonts w:ascii="Times New Roman" w:hAnsi="Times New Roman" w:cs="Times New Roman"/>
          <w:sz w:val="24"/>
          <w:szCs w:val="24"/>
        </w:rPr>
      </w:pPr>
      <w:r w:rsidRPr="00CD68F4">
        <w:rPr>
          <w:rFonts w:ascii="Times New Roman" w:hAnsi="Times New Roman" w:cs="Times New Roman"/>
          <w:color w:val="000000"/>
          <w:sz w:val="24"/>
          <w:szCs w:val="24"/>
          <w:shd w:val="clear" w:color="auto" w:fill="FFFFFF"/>
        </w:rPr>
        <w:t xml:space="preserve">legg ved lenke, </w:t>
      </w:r>
      <w:proofErr w:type="spellStart"/>
      <w:r w:rsidRPr="00CD68F4">
        <w:rPr>
          <w:rFonts w:ascii="Times New Roman" w:hAnsi="Times New Roman" w:cs="Times New Roman"/>
          <w:color w:val="000000"/>
          <w:sz w:val="24"/>
          <w:szCs w:val="24"/>
          <w:shd w:val="clear" w:color="auto" w:fill="FFFFFF"/>
        </w:rPr>
        <w:t>login</w:t>
      </w:r>
      <w:proofErr w:type="spellEnd"/>
      <w:r w:rsidRPr="00CD68F4">
        <w:rPr>
          <w:rFonts w:ascii="Times New Roman" w:hAnsi="Times New Roman" w:cs="Times New Roman"/>
          <w:color w:val="000000"/>
          <w:sz w:val="24"/>
          <w:szCs w:val="24"/>
          <w:shd w:val="clear" w:color="auto" w:fill="FFFFFF"/>
        </w:rPr>
        <w:t xml:space="preserve"> og passord til en nettside evt. om dere bruker </w:t>
      </w:r>
      <w:proofErr w:type="spellStart"/>
      <w:r w:rsidRPr="00CD68F4">
        <w:rPr>
          <w:rFonts w:ascii="Times New Roman" w:hAnsi="Times New Roman" w:cs="Times New Roman"/>
          <w:color w:val="000000"/>
          <w:sz w:val="24"/>
          <w:szCs w:val="24"/>
          <w:shd w:val="clear" w:color="auto" w:fill="FFFFFF"/>
        </w:rPr>
        <w:t>Github</w:t>
      </w:r>
      <w:proofErr w:type="spellEnd"/>
      <w:r w:rsidRPr="00CD68F4">
        <w:rPr>
          <w:rFonts w:ascii="Times New Roman" w:hAnsi="Times New Roman" w:cs="Times New Roman"/>
          <w:color w:val="000000"/>
          <w:sz w:val="24"/>
          <w:szCs w:val="24"/>
          <w:shd w:val="clear" w:color="auto" w:fill="FFFFFF"/>
        </w:rPr>
        <w:t xml:space="preserve"> (det er </w:t>
      </w:r>
      <w:r w:rsidRPr="00FA526B">
        <w:rPr>
          <w:rFonts w:ascii="Times New Roman" w:hAnsi="Times New Roman" w:cs="Times New Roman"/>
          <w:i/>
          <w:iCs/>
          <w:color w:val="000000"/>
          <w:sz w:val="24"/>
          <w:szCs w:val="24"/>
          <w:shd w:val="clear" w:color="auto" w:fill="FFFFFF"/>
        </w:rPr>
        <w:t>ikke</w:t>
      </w:r>
      <w:r w:rsidRPr="00CD68F4">
        <w:rPr>
          <w:rFonts w:ascii="Times New Roman" w:hAnsi="Times New Roman" w:cs="Times New Roman"/>
          <w:color w:val="000000"/>
          <w:sz w:val="24"/>
          <w:szCs w:val="24"/>
          <w:shd w:val="clear" w:color="auto" w:fill="FFFFFF"/>
        </w:rPr>
        <w:t xml:space="preserve"> et krav) i rapporten slik at sensor kan følge lenken for</w:t>
      </w:r>
      <w:r w:rsidR="4E00FE93">
        <w:rPr>
          <w:rFonts w:ascii="Times New Roman" w:hAnsi="Times New Roman" w:cs="Times New Roman"/>
          <w:color w:val="000000"/>
          <w:sz w:val="24"/>
          <w:szCs w:val="24"/>
          <w:shd w:val="clear" w:color="auto" w:fill="FFFFFF"/>
        </w:rPr>
        <w:t xml:space="preserve"> å</w:t>
      </w:r>
      <w:r w:rsidRPr="00CD68F4">
        <w:rPr>
          <w:rFonts w:ascii="Times New Roman" w:hAnsi="Times New Roman" w:cs="Times New Roman"/>
          <w:color w:val="000000"/>
          <w:sz w:val="24"/>
          <w:szCs w:val="24"/>
          <w:shd w:val="clear" w:color="auto" w:fill="FFFFFF"/>
        </w:rPr>
        <w:t xml:space="preserve"> selv se at alt virker som det skal. </w:t>
      </w:r>
      <w:r w:rsidR="00E017E4">
        <w:rPr>
          <w:rFonts w:ascii="Times New Roman" w:hAnsi="Times New Roman" w:cs="Times New Roman"/>
          <w:color w:val="000000"/>
          <w:sz w:val="24"/>
          <w:szCs w:val="24"/>
          <w:shd w:val="clear" w:color="auto" w:fill="FFFFFF"/>
        </w:rPr>
        <w:t>I</w:t>
      </w:r>
      <w:r w:rsidR="000E4E9D">
        <w:rPr>
          <w:rFonts w:ascii="Times New Roman" w:hAnsi="Times New Roman" w:cs="Times New Roman"/>
          <w:color w:val="000000"/>
          <w:sz w:val="24"/>
          <w:szCs w:val="24"/>
          <w:shd w:val="clear" w:color="auto" w:fill="FFFFFF"/>
        </w:rPr>
        <w:t>n</w:t>
      </w:r>
      <w:r w:rsidRPr="00CD68F4">
        <w:rPr>
          <w:rFonts w:ascii="Times New Roman" w:hAnsi="Times New Roman" w:cs="Times New Roman"/>
          <w:color w:val="000000"/>
          <w:sz w:val="24"/>
          <w:szCs w:val="24"/>
          <w:shd w:val="clear" w:color="auto" w:fill="FFFFFF"/>
        </w:rPr>
        <w:t xml:space="preserve">formasjonen vil kun bli gjort tilgjengelig for </w:t>
      </w:r>
      <w:r w:rsidR="25CC280C">
        <w:rPr>
          <w:rFonts w:ascii="Times New Roman" w:hAnsi="Times New Roman" w:cs="Times New Roman"/>
          <w:color w:val="000000"/>
          <w:sz w:val="24"/>
          <w:szCs w:val="24"/>
          <w:shd w:val="clear" w:color="auto" w:fill="FFFFFF"/>
        </w:rPr>
        <w:t>s</w:t>
      </w:r>
      <w:r w:rsidRPr="00CD68F4">
        <w:rPr>
          <w:rFonts w:ascii="Times New Roman" w:hAnsi="Times New Roman" w:cs="Times New Roman"/>
          <w:color w:val="000000"/>
          <w:sz w:val="24"/>
          <w:szCs w:val="24"/>
          <w:shd w:val="clear" w:color="auto" w:fill="FFFFFF"/>
        </w:rPr>
        <w:t>ensoren</w:t>
      </w:r>
      <w:r w:rsidR="25CC280C">
        <w:rPr>
          <w:rFonts w:ascii="Times New Roman" w:hAnsi="Times New Roman" w:cs="Times New Roman"/>
          <w:color w:val="000000"/>
          <w:sz w:val="24"/>
          <w:szCs w:val="24"/>
          <w:shd w:val="clear" w:color="auto" w:fill="FFFFFF"/>
        </w:rPr>
        <w:t>e</w:t>
      </w:r>
      <w:r w:rsidRPr="00CD68F4">
        <w:rPr>
          <w:rFonts w:ascii="Times New Roman" w:hAnsi="Times New Roman" w:cs="Times New Roman"/>
          <w:color w:val="000000"/>
          <w:sz w:val="24"/>
          <w:szCs w:val="24"/>
          <w:shd w:val="clear" w:color="auto" w:fill="FFFFFF"/>
        </w:rPr>
        <w:t>.</w:t>
      </w:r>
    </w:p>
    <w:p w14:paraId="244B82E4" w14:textId="77777777" w:rsidR="00D977FF" w:rsidRDefault="00D977FF" w:rsidP="00A22FB8">
      <w:pPr>
        <w:rPr>
          <w:color w:val="000000"/>
          <w:shd w:val="clear" w:color="auto" w:fill="FFFFFF"/>
        </w:rPr>
      </w:pPr>
    </w:p>
    <w:p w14:paraId="51005476" w14:textId="13CDCB79" w:rsidR="00416F6E" w:rsidRPr="00CD68F4" w:rsidRDefault="00416F6E" w:rsidP="00A22FB8">
      <w:pPr>
        <w:rPr>
          <w:color w:val="000000"/>
          <w:shd w:val="clear" w:color="auto" w:fill="FFFFFF"/>
        </w:rPr>
      </w:pPr>
      <w:r w:rsidRPr="00CD68F4">
        <w:rPr>
          <w:color w:val="000000"/>
          <w:shd w:val="clear" w:color="auto" w:fill="FFFFFF"/>
        </w:rPr>
        <w:t>Hvilke</w:t>
      </w:r>
      <w:r w:rsidR="000E4E9D">
        <w:rPr>
          <w:color w:val="000000"/>
          <w:shd w:val="clear" w:color="auto" w:fill="FFFFFF"/>
        </w:rPr>
        <w:t>t</w:t>
      </w:r>
      <w:r w:rsidRPr="00CD68F4">
        <w:rPr>
          <w:color w:val="000000"/>
          <w:shd w:val="clear" w:color="auto" w:fill="FFFFFF"/>
        </w:rPr>
        <w:t xml:space="preserve"> </w:t>
      </w:r>
      <w:r w:rsidR="000E4E9D">
        <w:rPr>
          <w:color w:val="000000"/>
          <w:shd w:val="clear" w:color="auto" w:fill="FFFFFF"/>
        </w:rPr>
        <w:t>alternativ</w:t>
      </w:r>
      <w:r w:rsidRPr="00CD68F4">
        <w:rPr>
          <w:color w:val="000000"/>
          <w:shd w:val="clear" w:color="auto" w:fill="FFFFFF"/>
        </w:rPr>
        <w:t xml:space="preserve"> dere velger kommer an på hva </w:t>
      </w:r>
      <w:r w:rsidR="00D977FF">
        <w:rPr>
          <w:color w:val="000000"/>
          <w:shd w:val="clear" w:color="auto" w:fill="FFFFFF"/>
        </w:rPr>
        <w:t xml:space="preserve">slags </w:t>
      </w:r>
      <w:r w:rsidRPr="00CD68F4">
        <w:rPr>
          <w:color w:val="000000"/>
          <w:shd w:val="clear" w:color="auto" w:fill="FFFFFF"/>
        </w:rPr>
        <w:t>prosjekt dere jobber med, hvordan dere skriver rapporten og om dere jobber med en nettside som kan deles. Snakk gjerne med veilederen deres om de forskjellige alternativene og husk å begrun</w:t>
      </w:r>
      <w:r w:rsidR="004D4BE0">
        <w:rPr>
          <w:color w:val="000000"/>
          <w:shd w:val="clear" w:color="auto" w:fill="FFFFFF"/>
        </w:rPr>
        <w:t>ne</w:t>
      </w:r>
      <w:r w:rsidRPr="00CD68F4">
        <w:rPr>
          <w:color w:val="000000"/>
          <w:shd w:val="clear" w:color="auto" w:fill="FFFFFF"/>
        </w:rPr>
        <w:t xml:space="preserve"> valge</w:t>
      </w:r>
      <w:r w:rsidR="004D4BE0">
        <w:rPr>
          <w:color w:val="000000"/>
          <w:shd w:val="clear" w:color="auto" w:fill="FFFFFF"/>
        </w:rPr>
        <w:t>t</w:t>
      </w:r>
      <w:r w:rsidRPr="00CD68F4">
        <w:rPr>
          <w:color w:val="000000"/>
          <w:shd w:val="clear" w:color="auto" w:fill="FFFFFF"/>
        </w:rPr>
        <w:t xml:space="preserve"> dere tar.</w:t>
      </w:r>
    </w:p>
    <w:p w14:paraId="2E477BBE" w14:textId="77777777" w:rsidR="00B13CEC" w:rsidRPr="00416F6E" w:rsidRDefault="00B13CEC" w:rsidP="00A22FB8"/>
    <w:p w14:paraId="2FB4472C" w14:textId="60656E5B" w:rsidR="00A836BB" w:rsidRPr="00416F6E" w:rsidRDefault="00A836BB" w:rsidP="00A22FB8">
      <w:r w:rsidRPr="00416F6E">
        <w:t xml:space="preserve">  </w:t>
      </w:r>
    </w:p>
    <w:p w14:paraId="1CD8F9EF" w14:textId="77777777" w:rsidR="00F64E50" w:rsidRPr="00416F6E" w:rsidRDefault="00F64E50" w:rsidP="00A22FB8"/>
    <w:sectPr w:rsidR="00F64E50" w:rsidRPr="00416F6E" w:rsidSect="008A2CE2">
      <w:headerReference w:type="even" r:id="rId11"/>
      <w:headerReference w:type="default" r:id="rId12"/>
      <w:footerReference w:type="default" r:id="rId13"/>
      <w:pgSz w:w="11906" w:h="16838"/>
      <w:pgMar w:top="1417" w:right="1274" w:bottom="1417"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224CA" w14:textId="77777777" w:rsidR="007E6F05" w:rsidRDefault="007E6F05">
      <w:r>
        <w:separator/>
      </w:r>
    </w:p>
  </w:endnote>
  <w:endnote w:type="continuationSeparator" w:id="0">
    <w:p w14:paraId="4A4D8847" w14:textId="77777777" w:rsidR="007E6F05" w:rsidRDefault="007E6F05">
      <w:r>
        <w:continuationSeparator/>
      </w:r>
    </w:p>
  </w:endnote>
  <w:endnote w:type="continuationNotice" w:id="1">
    <w:p w14:paraId="7AEAF060" w14:textId="77777777" w:rsidR="007E6F05" w:rsidRDefault="007E6F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ple Color Emoji">
    <w:altName w:val="Calibri"/>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6874188"/>
      <w:docPartObj>
        <w:docPartGallery w:val="Page Numbers (Bottom of Page)"/>
        <w:docPartUnique/>
      </w:docPartObj>
    </w:sdtPr>
    <w:sdtContent>
      <w:p w14:paraId="3908F97B" w14:textId="0E72CF94" w:rsidR="00556076" w:rsidRDefault="00556076" w:rsidP="00EC13A4">
        <w:pPr>
          <w:pStyle w:val="Footer"/>
          <w:jc w:val="center"/>
        </w:pPr>
        <w:r>
          <w:rPr>
            <w:color w:val="2B579A"/>
            <w:shd w:val="clear" w:color="auto" w:fill="E6E6E6"/>
          </w:rPr>
          <w:fldChar w:fldCharType="begin"/>
        </w:r>
        <w:r>
          <w:instrText>PAGE   \* MERGEFORMAT</w:instrText>
        </w:r>
        <w:r>
          <w:rPr>
            <w:color w:val="2B579A"/>
            <w:shd w:val="clear" w:color="auto" w:fill="E6E6E6"/>
          </w:rPr>
          <w:fldChar w:fldCharType="separate"/>
        </w:r>
        <w:r>
          <w:t>2</w:t>
        </w:r>
        <w:r>
          <w:rPr>
            <w:color w:val="2B579A"/>
            <w:shd w:val="clear" w:color="auto" w:fill="E6E6E6"/>
          </w:rPr>
          <w:fldChar w:fldCharType="end"/>
        </w:r>
      </w:p>
    </w:sdtContent>
  </w:sdt>
  <w:p w14:paraId="37074076" w14:textId="77777777" w:rsidR="00556076" w:rsidRDefault="005560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955DD" w14:textId="77777777" w:rsidR="007E6F05" w:rsidRDefault="007E6F05">
      <w:r>
        <w:separator/>
      </w:r>
    </w:p>
  </w:footnote>
  <w:footnote w:type="continuationSeparator" w:id="0">
    <w:p w14:paraId="1D9D6A36" w14:textId="77777777" w:rsidR="007E6F05" w:rsidRDefault="007E6F05">
      <w:r>
        <w:continuationSeparator/>
      </w:r>
    </w:p>
  </w:footnote>
  <w:footnote w:type="continuationNotice" w:id="1">
    <w:p w14:paraId="16EAB443" w14:textId="77777777" w:rsidR="007E6F05" w:rsidRDefault="007E6F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D13D6" w14:textId="7B1AFA92" w:rsidR="00B6193E" w:rsidRDefault="00B6193E" w:rsidP="00AC1AF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1F76">
      <w:rPr>
        <w:rStyle w:val="PageNumber"/>
        <w:noProof/>
      </w:rPr>
      <w:t>23</w:t>
    </w:r>
    <w:r>
      <w:rPr>
        <w:rStyle w:val="PageNumber"/>
      </w:rPr>
      <w:fldChar w:fldCharType="end"/>
    </w:r>
  </w:p>
  <w:p w14:paraId="12DEC03A" w14:textId="77777777" w:rsidR="00B6193E" w:rsidRDefault="00B6193E" w:rsidP="00CB72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1FED5" w14:textId="5313F3DD" w:rsidR="00B6193E" w:rsidRDefault="00B6193E" w:rsidP="00CB725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7EE44EA"/>
    <w:lvl w:ilvl="0">
      <w:start w:val="1"/>
      <w:numFmt w:val="decimal"/>
      <w:pStyle w:val="Heading1"/>
      <w:lvlText w:val="%1."/>
      <w:legacy w:legacy="1" w:legacySpace="0" w:legacyIndent="0"/>
      <w:lvlJc w:val="left"/>
    </w:lvl>
    <w:lvl w:ilvl="1">
      <w:start w:val="1"/>
      <w:numFmt w:val="decimal"/>
      <w:pStyle w:val="Heading2"/>
      <w:lvlText w:val="%1.%2"/>
      <w:legacy w:legacy="1" w:legacySpace="0" w:legacyIndent="0"/>
      <w:lvlJc w:val="left"/>
    </w:lvl>
    <w:lvl w:ilvl="2">
      <w:start w:val="1"/>
      <w:numFmt w:val="decimal"/>
      <w:lvlText w:val="%1.%2.%3"/>
      <w:legacy w:legacy="1" w:legacySpace="0" w:legacyIndent="0"/>
      <w:lvlJc w:val="left"/>
    </w:lvl>
    <w:lvl w:ilvl="3">
      <w:start w:val="1"/>
      <w:numFmt w:val="decimal"/>
      <w:pStyle w:val="Heading4"/>
      <w:lvlText w:val="%1.%2.%3.%4"/>
      <w:legacy w:legacy="1" w:legacySpace="0" w:legacyIndent="0"/>
      <w:lvlJc w:val="left"/>
    </w:lvl>
    <w:lvl w:ilvl="4">
      <w:start w:val="1"/>
      <w:numFmt w:val="decimal"/>
      <w:pStyle w:val="Heading5"/>
      <w:lvlText w:val="%1.%2.%3.%4.%5"/>
      <w:legacy w:legacy="1" w:legacySpace="0" w:legacyIndent="0"/>
      <w:lvlJc w:val="left"/>
    </w:lvl>
    <w:lvl w:ilvl="5">
      <w:start w:val="1"/>
      <w:numFmt w:val="decimal"/>
      <w:pStyle w:val="Heading6"/>
      <w:lvlText w:val="%1.%2.%3.%4.%5.%6"/>
      <w:legacy w:legacy="1" w:legacySpace="0" w:legacyIndent="0"/>
      <w:lvlJc w:val="left"/>
    </w:lvl>
    <w:lvl w:ilvl="6">
      <w:start w:val="1"/>
      <w:numFmt w:val="decimal"/>
      <w:pStyle w:val="Heading7"/>
      <w:lvlText w:val="%1.%2.%3.%4.%5.%6.%7"/>
      <w:legacy w:legacy="1" w:legacySpace="0" w:legacyIndent="0"/>
      <w:lvlJc w:val="left"/>
    </w:lvl>
    <w:lvl w:ilvl="7">
      <w:start w:val="1"/>
      <w:numFmt w:val="decimal"/>
      <w:pStyle w:val="Heading8"/>
      <w:lvlText w:val="%1.%2.%3.%4.%5.%6.%7.%8"/>
      <w:legacy w:legacy="1" w:legacySpace="0" w:legacyIndent="0"/>
      <w:lvlJc w:val="left"/>
    </w:lvl>
    <w:lvl w:ilvl="8">
      <w:start w:val="1"/>
      <w:numFmt w:val="decimal"/>
      <w:pStyle w:val="Heading9"/>
      <w:lvlText w:val="%1.%2.%3.%4.%5.%6.%7.%8.%9"/>
      <w:legacy w:legacy="1" w:legacySpace="0"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45673ED"/>
    <w:multiLevelType w:val="hybridMultilevel"/>
    <w:tmpl w:val="4684C016"/>
    <w:lvl w:ilvl="0" w:tplc="79785668">
      <w:numFmt w:val="bullet"/>
      <w:lvlText w:val="—"/>
      <w:lvlJc w:val="left"/>
      <w:pPr>
        <w:ind w:left="1065" w:hanging="360"/>
      </w:pPr>
      <w:rPr>
        <w:rFonts w:ascii="Times New Roman" w:eastAsia="Times New Roman" w:hAnsi="Times New Roman" w:cs="Times New Roman" w:hint="default"/>
      </w:rPr>
    </w:lvl>
    <w:lvl w:ilvl="1" w:tplc="04140003" w:tentative="1">
      <w:start w:val="1"/>
      <w:numFmt w:val="bullet"/>
      <w:lvlText w:val="o"/>
      <w:lvlJc w:val="left"/>
      <w:pPr>
        <w:ind w:left="1785" w:hanging="360"/>
      </w:pPr>
      <w:rPr>
        <w:rFonts w:ascii="Courier New" w:hAnsi="Courier New" w:cs="Courier New" w:hint="default"/>
      </w:rPr>
    </w:lvl>
    <w:lvl w:ilvl="2" w:tplc="04140005" w:tentative="1">
      <w:start w:val="1"/>
      <w:numFmt w:val="bullet"/>
      <w:lvlText w:val=""/>
      <w:lvlJc w:val="left"/>
      <w:pPr>
        <w:ind w:left="2505" w:hanging="360"/>
      </w:pPr>
      <w:rPr>
        <w:rFonts w:ascii="Wingdings" w:hAnsi="Wingdings" w:hint="default"/>
      </w:rPr>
    </w:lvl>
    <w:lvl w:ilvl="3" w:tplc="04140001" w:tentative="1">
      <w:start w:val="1"/>
      <w:numFmt w:val="bullet"/>
      <w:lvlText w:val=""/>
      <w:lvlJc w:val="left"/>
      <w:pPr>
        <w:ind w:left="3225" w:hanging="360"/>
      </w:pPr>
      <w:rPr>
        <w:rFonts w:ascii="Symbol" w:hAnsi="Symbol" w:hint="default"/>
      </w:rPr>
    </w:lvl>
    <w:lvl w:ilvl="4" w:tplc="04140003" w:tentative="1">
      <w:start w:val="1"/>
      <w:numFmt w:val="bullet"/>
      <w:lvlText w:val="o"/>
      <w:lvlJc w:val="left"/>
      <w:pPr>
        <w:ind w:left="3945" w:hanging="360"/>
      </w:pPr>
      <w:rPr>
        <w:rFonts w:ascii="Courier New" w:hAnsi="Courier New" w:cs="Courier New" w:hint="default"/>
      </w:rPr>
    </w:lvl>
    <w:lvl w:ilvl="5" w:tplc="04140005" w:tentative="1">
      <w:start w:val="1"/>
      <w:numFmt w:val="bullet"/>
      <w:lvlText w:val=""/>
      <w:lvlJc w:val="left"/>
      <w:pPr>
        <w:ind w:left="4665" w:hanging="360"/>
      </w:pPr>
      <w:rPr>
        <w:rFonts w:ascii="Wingdings" w:hAnsi="Wingdings" w:hint="default"/>
      </w:rPr>
    </w:lvl>
    <w:lvl w:ilvl="6" w:tplc="04140001" w:tentative="1">
      <w:start w:val="1"/>
      <w:numFmt w:val="bullet"/>
      <w:lvlText w:val=""/>
      <w:lvlJc w:val="left"/>
      <w:pPr>
        <w:ind w:left="5385" w:hanging="360"/>
      </w:pPr>
      <w:rPr>
        <w:rFonts w:ascii="Symbol" w:hAnsi="Symbol" w:hint="default"/>
      </w:rPr>
    </w:lvl>
    <w:lvl w:ilvl="7" w:tplc="04140003" w:tentative="1">
      <w:start w:val="1"/>
      <w:numFmt w:val="bullet"/>
      <w:lvlText w:val="o"/>
      <w:lvlJc w:val="left"/>
      <w:pPr>
        <w:ind w:left="6105" w:hanging="360"/>
      </w:pPr>
      <w:rPr>
        <w:rFonts w:ascii="Courier New" w:hAnsi="Courier New" w:cs="Courier New" w:hint="default"/>
      </w:rPr>
    </w:lvl>
    <w:lvl w:ilvl="8" w:tplc="04140005" w:tentative="1">
      <w:start w:val="1"/>
      <w:numFmt w:val="bullet"/>
      <w:lvlText w:val=""/>
      <w:lvlJc w:val="left"/>
      <w:pPr>
        <w:ind w:left="6825" w:hanging="360"/>
      </w:pPr>
      <w:rPr>
        <w:rFonts w:ascii="Wingdings" w:hAnsi="Wingdings" w:hint="default"/>
      </w:rPr>
    </w:lvl>
  </w:abstractNum>
  <w:abstractNum w:abstractNumId="3" w15:restartNumberingAfterBreak="0">
    <w:nsid w:val="0560539B"/>
    <w:multiLevelType w:val="hybridMultilevel"/>
    <w:tmpl w:val="5AF86B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7CC4B30"/>
    <w:multiLevelType w:val="hybridMultilevel"/>
    <w:tmpl w:val="84AC2E0A"/>
    <w:lvl w:ilvl="0" w:tplc="EB06E608">
      <w:numFmt w:val="bullet"/>
      <w:lvlText w:val="-"/>
      <w:lvlJc w:val="left"/>
      <w:pPr>
        <w:tabs>
          <w:tab w:val="num" w:pos="720"/>
        </w:tabs>
        <w:ind w:left="720" w:hanging="360"/>
      </w:pPr>
      <w:rPr>
        <w:rFonts w:ascii="Times New Roman" w:eastAsia="Times New Roman" w:hAnsi="Times New Roman" w:cs="Times New Roman"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2055A1"/>
    <w:multiLevelType w:val="multilevel"/>
    <w:tmpl w:val="03C8503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00C48E9"/>
    <w:multiLevelType w:val="hybridMultilevel"/>
    <w:tmpl w:val="D2C4333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27EB2DC9"/>
    <w:multiLevelType w:val="hybridMultilevel"/>
    <w:tmpl w:val="5070510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2EA51F41"/>
    <w:multiLevelType w:val="hybridMultilevel"/>
    <w:tmpl w:val="513AADBC"/>
    <w:lvl w:ilvl="0" w:tplc="04140001">
      <w:start w:val="1"/>
      <w:numFmt w:val="bullet"/>
      <w:lvlText w:val=""/>
      <w:lvlJc w:val="left"/>
      <w:pPr>
        <w:ind w:left="1428" w:hanging="360"/>
      </w:pPr>
      <w:rPr>
        <w:rFonts w:ascii="Symbol" w:hAnsi="Symbol" w:hint="default"/>
      </w:rPr>
    </w:lvl>
    <w:lvl w:ilvl="1" w:tplc="04140003" w:tentative="1">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9" w15:restartNumberingAfterBreak="0">
    <w:nsid w:val="345D1875"/>
    <w:multiLevelType w:val="hybridMultilevel"/>
    <w:tmpl w:val="C9BCEADC"/>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391D88"/>
    <w:multiLevelType w:val="hybridMultilevel"/>
    <w:tmpl w:val="32E4DF66"/>
    <w:lvl w:ilvl="0" w:tplc="04140001">
      <w:start w:val="1"/>
      <w:numFmt w:val="bullet"/>
      <w:lvlText w:val=""/>
      <w:lvlJc w:val="left"/>
      <w:pPr>
        <w:ind w:left="360" w:hanging="360"/>
      </w:pPr>
      <w:rPr>
        <w:rFonts w:ascii="Symbol" w:hAnsi="Symbol" w:hint="default"/>
      </w:rPr>
    </w:lvl>
    <w:lvl w:ilvl="1" w:tplc="48900B12">
      <w:numFmt w:val="bullet"/>
      <w:lvlText w:val="-"/>
      <w:lvlJc w:val="left"/>
      <w:pPr>
        <w:ind w:left="1080" w:hanging="360"/>
      </w:pPr>
      <w:rPr>
        <w:rFonts w:ascii="Times New Roman" w:eastAsia="Arial" w:hAnsi="Times New Roman" w:cs="Times New Roman"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1" w15:restartNumberingAfterBreak="0">
    <w:nsid w:val="4C633031"/>
    <w:multiLevelType w:val="singleLevel"/>
    <w:tmpl w:val="FFFFFFFF"/>
    <w:lvl w:ilvl="0">
      <w:start w:val="1"/>
      <w:numFmt w:val="bullet"/>
      <w:lvlText w:val=""/>
      <w:legacy w:legacy="1" w:legacySpace="0" w:legacyIndent="283"/>
      <w:lvlJc w:val="left"/>
      <w:pPr>
        <w:ind w:left="708" w:hanging="283"/>
      </w:pPr>
      <w:rPr>
        <w:rFonts w:ascii="Symbol" w:hAnsi="Symbol" w:hint="default"/>
      </w:rPr>
    </w:lvl>
  </w:abstractNum>
  <w:abstractNum w:abstractNumId="12" w15:restartNumberingAfterBreak="0">
    <w:nsid w:val="5608384A"/>
    <w:multiLevelType w:val="hybridMultilevel"/>
    <w:tmpl w:val="4CC6C210"/>
    <w:lvl w:ilvl="0" w:tplc="04140001">
      <w:start w:val="1"/>
      <w:numFmt w:val="bullet"/>
      <w:lvlText w:val=""/>
      <w:lvlJc w:val="left"/>
      <w:pPr>
        <w:tabs>
          <w:tab w:val="num" w:pos="1068"/>
        </w:tabs>
        <w:ind w:left="1068" w:hanging="360"/>
      </w:pPr>
      <w:rPr>
        <w:rFonts w:ascii="Symbol" w:hAnsi="Symbol" w:hint="default"/>
      </w:rPr>
    </w:lvl>
    <w:lvl w:ilvl="1" w:tplc="04140003" w:tentative="1">
      <w:start w:val="1"/>
      <w:numFmt w:val="bullet"/>
      <w:lvlText w:val="o"/>
      <w:lvlJc w:val="left"/>
      <w:pPr>
        <w:tabs>
          <w:tab w:val="num" w:pos="1788"/>
        </w:tabs>
        <w:ind w:left="1788" w:hanging="360"/>
      </w:pPr>
      <w:rPr>
        <w:rFonts w:ascii="Courier New" w:hAnsi="Courier New" w:hint="default"/>
      </w:rPr>
    </w:lvl>
    <w:lvl w:ilvl="2" w:tplc="04140005" w:tentative="1">
      <w:start w:val="1"/>
      <w:numFmt w:val="bullet"/>
      <w:lvlText w:val=""/>
      <w:lvlJc w:val="left"/>
      <w:pPr>
        <w:tabs>
          <w:tab w:val="num" w:pos="2508"/>
        </w:tabs>
        <w:ind w:left="2508" w:hanging="360"/>
      </w:pPr>
      <w:rPr>
        <w:rFonts w:ascii="Wingdings" w:hAnsi="Wingdings" w:hint="default"/>
      </w:rPr>
    </w:lvl>
    <w:lvl w:ilvl="3" w:tplc="04140001" w:tentative="1">
      <w:start w:val="1"/>
      <w:numFmt w:val="bullet"/>
      <w:lvlText w:val=""/>
      <w:lvlJc w:val="left"/>
      <w:pPr>
        <w:tabs>
          <w:tab w:val="num" w:pos="3228"/>
        </w:tabs>
        <w:ind w:left="3228" w:hanging="360"/>
      </w:pPr>
      <w:rPr>
        <w:rFonts w:ascii="Symbol" w:hAnsi="Symbol" w:hint="default"/>
      </w:rPr>
    </w:lvl>
    <w:lvl w:ilvl="4" w:tplc="04140003" w:tentative="1">
      <w:start w:val="1"/>
      <w:numFmt w:val="bullet"/>
      <w:lvlText w:val="o"/>
      <w:lvlJc w:val="left"/>
      <w:pPr>
        <w:tabs>
          <w:tab w:val="num" w:pos="3948"/>
        </w:tabs>
        <w:ind w:left="3948" w:hanging="360"/>
      </w:pPr>
      <w:rPr>
        <w:rFonts w:ascii="Courier New" w:hAnsi="Courier New" w:hint="default"/>
      </w:rPr>
    </w:lvl>
    <w:lvl w:ilvl="5" w:tplc="04140005" w:tentative="1">
      <w:start w:val="1"/>
      <w:numFmt w:val="bullet"/>
      <w:lvlText w:val=""/>
      <w:lvlJc w:val="left"/>
      <w:pPr>
        <w:tabs>
          <w:tab w:val="num" w:pos="4668"/>
        </w:tabs>
        <w:ind w:left="4668" w:hanging="360"/>
      </w:pPr>
      <w:rPr>
        <w:rFonts w:ascii="Wingdings" w:hAnsi="Wingdings" w:hint="default"/>
      </w:rPr>
    </w:lvl>
    <w:lvl w:ilvl="6" w:tplc="04140001" w:tentative="1">
      <w:start w:val="1"/>
      <w:numFmt w:val="bullet"/>
      <w:lvlText w:val=""/>
      <w:lvlJc w:val="left"/>
      <w:pPr>
        <w:tabs>
          <w:tab w:val="num" w:pos="5388"/>
        </w:tabs>
        <w:ind w:left="5388" w:hanging="360"/>
      </w:pPr>
      <w:rPr>
        <w:rFonts w:ascii="Symbol" w:hAnsi="Symbol" w:hint="default"/>
      </w:rPr>
    </w:lvl>
    <w:lvl w:ilvl="7" w:tplc="04140003" w:tentative="1">
      <w:start w:val="1"/>
      <w:numFmt w:val="bullet"/>
      <w:lvlText w:val="o"/>
      <w:lvlJc w:val="left"/>
      <w:pPr>
        <w:tabs>
          <w:tab w:val="num" w:pos="6108"/>
        </w:tabs>
        <w:ind w:left="6108" w:hanging="360"/>
      </w:pPr>
      <w:rPr>
        <w:rFonts w:ascii="Courier New" w:hAnsi="Courier New" w:hint="default"/>
      </w:rPr>
    </w:lvl>
    <w:lvl w:ilvl="8" w:tplc="04140005" w:tentative="1">
      <w:start w:val="1"/>
      <w:numFmt w:val="bullet"/>
      <w:lvlText w:val=""/>
      <w:lvlJc w:val="left"/>
      <w:pPr>
        <w:tabs>
          <w:tab w:val="num" w:pos="6828"/>
        </w:tabs>
        <w:ind w:left="6828" w:hanging="360"/>
      </w:pPr>
      <w:rPr>
        <w:rFonts w:ascii="Wingdings" w:hAnsi="Wingdings" w:hint="default"/>
      </w:rPr>
    </w:lvl>
  </w:abstractNum>
  <w:abstractNum w:abstractNumId="13" w15:restartNumberingAfterBreak="0">
    <w:nsid w:val="573F46DF"/>
    <w:multiLevelType w:val="hybridMultilevel"/>
    <w:tmpl w:val="D11CB52C"/>
    <w:lvl w:ilvl="0" w:tplc="385EFFBE">
      <w:start w:val="1"/>
      <w:numFmt w:val="decimal"/>
      <w:lvlText w:val="%1."/>
      <w:lvlJc w:val="left"/>
      <w:pPr>
        <w:ind w:left="1068" w:hanging="360"/>
      </w:pPr>
      <w:rPr>
        <w:rFonts w:hint="default"/>
      </w:rPr>
    </w:lvl>
    <w:lvl w:ilvl="1" w:tplc="04140019" w:tentative="1">
      <w:start w:val="1"/>
      <w:numFmt w:val="lowerLetter"/>
      <w:lvlText w:val="%2."/>
      <w:lvlJc w:val="left"/>
      <w:pPr>
        <w:ind w:left="1788" w:hanging="360"/>
      </w:pPr>
    </w:lvl>
    <w:lvl w:ilvl="2" w:tplc="0414001B" w:tentative="1">
      <w:start w:val="1"/>
      <w:numFmt w:val="lowerRoman"/>
      <w:lvlText w:val="%3."/>
      <w:lvlJc w:val="right"/>
      <w:pPr>
        <w:ind w:left="2508" w:hanging="180"/>
      </w:pPr>
    </w:lvl>
    <w:lvl w:ilvl="3" w:tplc="0414000F" w:tentative="1">
      <w:start w:val="1"/>
      <w:numFmt w:val="decimal"/>
      <w:lvlText w:val="%4."/>
      <w:lvlJc w:val="left"/>
      <w:pPr>
        <w:ind w:left="3228" w:hanging="360"/>
      </w:pPr>
    </w:lvl>
    <w:lvl w:ilvl="4" w:tplc="04140019" w:tentative="1">
      <w:start w:val="1"/>
      <w:numFmt w:val="lowerLetter"/>
      <w:lvlText w:val="%5."/>
      <w:lvlJc w:val="left"/>
      <w:pPr>
        <w:ind w:left="3948" w:hanging="360"/>
      </w:pPr>
    </w:lvl>
    <w:lvl w:ilvl="5" w:tplc="0414001B" w:tentative="1">
      <w:start w:val="1"/>
      <w:numFmt w:val="lowerRoman"/>
      <w:lvlText w:val="%6."/>
      <w:lvlJc w:val="right"/>
      <w:pPr>
        <w:ind w:left="4668" w:hanging="180"/>
      </w:pPr>
    </w:lvl>
    <w:lvl w:ilvl="6" w:tplc="0414000F" w:tentative="1">
      <w:start w:val="1"/>
      <w:numFmt w:val="decimal"/>
      <w:lvlText w:val="%7."/>
      <w:lvlJc w:val="left"/>
      <w:pPr>
        <w:ind w:left="5388" w:hanging="360"/>
      </w:pPr>
    </w:lvl>
    <w:lvl w:ilvl="7" w:tplc="04140019" w:tentative="1">
      <w:start w:val="1"/>
      <w:numFmt w:val="lowerLetter"/>
      <w:lvlText w:val="%8."/>
      <w:lvlJc w:val="left"/>
      <w:pPr>
        <w:ind w:left="6108" w:hanging="360"/>
      </w:pPr>
    </w:lvl>
    <w:lvl w:ilvl="8" w:tplc="0414001B" w:tentative="1">
      <w:start w:val="1"/>
      <w:numFmt w:val="lowerRoman"/>
      <w:lvlText w:val="%9."/>
      <w:lvlJc w:val="right"/>
      <w:pPr>
        <w:ind w:left="6828" w:hanging="180"/>
      </w:pPr>
    </w:lvl>
  </w:abstractNum>
  <w:abstractNum w:abstractNumId="14" w15:restartNumberingAfterBreak="0">
    <w:nsid w:val="58213F89"/>
    <w:multiLevelType w:val="hybridMultilevel"/>
    <w:tmpl w:val="505895B6"/>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716DA1"/>
    <w:multiLevelType w:val="hybridMultilevel"/>
    <w:tmpl w:val="E2AEDEDA"/>
    <w:lvl w:ilvl="0" w:tplc="04140001">
      <w:start w:val="1"/>
      <w:numFmt w:val="bullet"/>
      <w:lvlText w:val=""/>
      <w:lvlJc w:val="left"/>
      <w:pPr>
        <w:tabs>
          <w:tab w:val="num" w:pos="360"/>
        </w:tabs>
        <w:ind w:left="360" w:hanging="360"/>
      </w:pPr>
      <w:rPr>
        <w:rFonts w:ascii="Symbol" w:hAnsi="Symbol" w:hint="default"/>
      </w:rPr>
    </w:lvl>
    <w:lvl w:ilvl="1" w:tplc="04140003">
      <w:start w:val="1"/>
      <w:numFmt w:val="bullet"/>
      <w:lvlText w:val="o"/>
      <w:lvlJc w:val="left"/>
      <w:pPr>
        <w:tabs>
          <w:tab w:val="num" w:pos="1080"/>
        </w:tabs>
        <w:ind w:left="1080" w:hanging="360"/>
      </w:pPr>
      <w:rPr>
        <w:rFonts w:ascii="Courier New" w:hAnsi="Courier New" w:cs="Times New Roman" w:hint="default"/>
      </w:rPr>
    </w:lvl>
    <w:lvl w:ilvl="2" w:tplc="04140005">
      <w:start w:val="1"/>
      <w:numFmt w:val="decimal"/>
      <w:lvlText w:val="%3."/>
      <w:lvlJc w:val="left"/>
      <w:pPr>
        <w:tabs>
          <w:tab w:val="num" w:pos="2160"/>
        </w:tabs>
        <w:ind w:left="2160" w:hanging="360"/>
      </w:pPr>
    </w:lvl>
    <w:lvl w:ilvl="3" w:tplc="04140001">
      <w:start w:val="1"/>
      <w:numFmt w:val="decimal"/>
      <w:lvlText w:val="%4."/>
      <w:lvlJc w:val="left"/>
      <w:pPr>
        <w:tabs>
          <w:tab w:val="num" w:pos="2880"/>
        </w:tabs>
        <w:ind w:left="2880" w:hanging="360"/>
      </w:pPr>
    </w:lvl>
    <w:lvl w:ilvl="4" w:tplc="04140003">
      <w:start w:val="1"/>
      <w:numFmt w:val="decimal"/>
      <w:lvlText w:val="%5."/>
      <w:lvlJc w:val="left"/>
      <w:pPr>
        <w:tabs>
          <w:tab w:val="num" w:pos="3600"/>
        </w:tabs>
        <w:ind w:left="3600" w:hanging="360"/>
      </w:pPr>
    </w:lvl>
    <w:lvl w:ilvl="5" w:tplc="04140005">
      <w:start w:val="1"/>
      <w:numFmt w:val="decimal"/>
      <w:lvlText w:val="%6."/>
      <w:lvlJc w:val="left"/>
      <w:pPr>
        <w:tabs>
          <w:tab w:val="num" w:pos="4320"/>
        </w:tabs>
        <w:ind w:left="4320" w:hanging="360"/>
      </w:pPr>
    </w:lvl>
    <w:lvl w:ilvl="6" w:tplc="04140001">
      <w:start w:val="1"/>
      <w:numFmt w:val="decimal"/>
      <w:lvlText w:val="%7."/>
      <w:lvlJc w:val="left"/>
      <w:pPr>
        <w:tabs>
          <w:tab w:val="num" w:pos="5040"/>
        </w:tabs>
        <w:ind w:left="5040" w:hanging="360"/>
      </w:pPr>
    </w:lvl>
    <w:lvl w:ilvl="7" w:tplc="04140003">
      <w:start w:val="1"/>
      <w:numFmt w:val="decimal"/>
      <w:lvlText w:val="%8."/>
      <w:lvlJc w:val="left"/>
      <w:pPr>
        <w:tabs>
          <w:tab w:val="num" w:pos="5760"/>
        </w:tabs>
        <w:ind w:left="5760" w:hanging="360"/>
      </w:pPr>
    </w:lvl>
    <w:lvl w:ilvl="8" w:tplc="04140005">
      <w:start w:val="1"/>
      <w:numFmt w:val="decimal"/>
      <w:lvlText w:val="%9."/>
      <w:lvlJc w:val="left"/>
      <w:pPr>
        <w:tabs>
          <w:tab w:val="num" w:pos="6480"/>
        </w:tabs>
        <w:ind w:left="6480" w:hanging="360"/>
      </w:pPr>
    </w:lvl>
  </w:abstractNum>
  <w:abstractNum w:abstractNumId="16" w15:restartNumberingAfterBreak="0">
    <w:nsid w:val="66EE17E9"/>
    <w:multiLevelType w:val="hybridMultilevel"/>
    <w:tmpl w:val="FCFE4CAA"/>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B530B4F"/>
    <w:multiLevelType w:val="hybridMultilevel"/>
    <w:tmpl w:val="1BFE278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7D6609F0"/>
    <w:multiLevelType w:val="hybridMultilevel"/>
    <w:tmpl w:val="C5CA5C24"/>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166021143">
    <w:abstractNumId w:val="0"/>
  </w:num>
  <w:num w:numId="2" w16cid:durableId="2141069724">
    <w:abstractNumId w:val="4"/>
  </w:num>
  <w:num w:numId="3" w16cid:durableId="2059166235">
    <w:abstractNumId w:val="14"/>
  </w:num>
  <w:num w:numId="4" w16cid:durableId="1076707477">
    <w:abstractNumId w:val="9"/>
  </w:num>
  <w:num w:numId="5" w16cid:durableId="11005666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35812222">
    <w:abstractNumId w:val="1"/>
    <w:lvlOverride w:ilvl="0">
      <w:lvl w:ilvl="0">
        <w:start w:val="1"/>
        <w:numFmt w:val="bullet"/>
        <w:lvlText w:val=""/>
        <w:legacy w:legacy="1" w:legacySpace="0" w:legacyIndent="283"/>
        <w:lvlJc w:val="left"/>
        <w:pPr>
          <w:ind w:left="567" w:hanging="283"/>
        </w:pPr>
        <w:rPr>
          <w:rFonts w:ascii="Symbol" w:hAnsi="Symbol" w:hint="default"/>
        </w:rPr>
      </w:lvl>
    </w:lvlOverride>
  </w:num>
  <w:num w:numId="7" w16cid:durableId="673263432">
    <w:abstractNumId w:val="12"/>
  </w:num>
  <w:num w:numId="8" w16cid:durableId="1020350681">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83753039">
    <w:abstractNumId w:val="16"/>
  </w:num>
  <w:num w:numId="10" w16cid:durableId="2055343777">
    <w:abstractNumId w:val="11"/>
  </w:num>
  <w:num w:numId="11" w16cid:durableId="1137332881">
    <w:abstractNumId w:val="0"/>
  </w:num>
  <w:num w:numId="12" w16cid:durableId="1628122988">
    <w:abstractNumId w:val="5"/>
  </w:num>
  <w:num w:numId="13" w16cid:durableId="2120224715">
    <w:abstractNumId w:val="6"/>
  </w:num>
  <w:num w:numId="14" w16cid:durableId="1953508582">
    <w:abstractNumId w:val="8"/>
  </w:num>
  <w:num w:numId="15" w16cid:durableId="1051073738">
    <w:abstractNumId w:val="0"/>
  </w:num>
  <w:num w:numId="16" w16cid:durableId="1666934620">
    <w:abstractNumId w:val="10"/>
  </w:num>
  <w:num w:numId="17" w16cid:durableId="1154222293">
    <w:abstractNumId w:val="3"/>
  </w:num>
  <w:num w:numId="18" w16cid:durableId="543371237">
    <w:abstractNumId w:val="13"/>
  </w:num>
  <w:num w:numId="19" w16cid:durableId="1206525600">
    <w:abstractNumId w:val="0"/>
  </w:num>
  <w:num w:numId="20" w16cid:durableId="497618878">
    <w:abstractNumId w:val="17"/>
  </w:num>
  <w:num w:numId="21" w16cid:durableId="485783464">
    <w:abstractNumId w:val="7"/>
  </w:num>
  <w:num w:numId="22" w16cid:durableId="1911889597">
    <w:abstractNumId w:val="18"/>
  </w:num>
  <w:num w:numId="23" w16cid:durableId="1629967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B6E"/>
    <w:rsid w:val="000028AA"/>
    <w:rsid w:val="00005334"/>
    <w:rsid w:val="000065AF"/>
    <w:rsid w:val="00006A45"/>
    <w:rsid w:val="00006C04"/>
    <w:rsid w:val="0001103E"/>
    <w:rsid w:val="000124C4"/>
    <w:rsid w:val="0001451B"/>
    <w:rsid w:val="0001534D"/>
    <w:rsid w:val="000211E6"/>
    <w:rsid w:val="00021307"/>
    <w:rsid w:val="00021617"/>
    <w:rsid w:val="00022D0F"/>
    <w:rsid w:val="000246CA"/>
    <w:rsid w:val="00025E40"/>
    <w:rsid w:val="000266FA"/>
    <w:rsid w:val="0002670A"/>
    <w:rsid w:val="0002702A"/>
    <w:rsid w:val="00027D25"/>
    <w:rsid w:val="00036A10"/>
    <w:rsid w:val="00037385"/>
    <w:rsid w:val="00037D6E"/>
    <w:rsid w:val="00040410"/>
    <w:rsid w:val="0004186B"/>
    <w:rsid w:val="00045B13"/>
    <w:rsid w:val="0004733A"/>
    <w:rsid w:val="00053968"/>
    <w:rsid w:val="000568B2"/>
    <w:rsid w:val="000578C8"/>
    <w:rsid w:val="00063259"/>
    <w:rsid w:val="00064B42"/>
    <w:rsid w:val="00064E4C"/>
    <w:rsid w:val="00065AAB"/>
    <w:rsid w:val="0007081A"/>
    <w:rsid w:val="00071D35"/>
    <w:rsid w:val="00080CBA"/>
    <w:rsid w:val="00082FB4"/>
    <w:rsid w:val="00084D5F"/>
    <w:rsid w:val="00084E78"/>
    <w:rsid w:val="000851FB"/>
    <w:rsid w:val="00085C19"/>
    <w:rsid w:val="00085DB3"/>
    <w:rsid w:val="00086580"/>
    <w:rsid w:val="0008698A"/>
    <w:rsid w:val="00087F3C"/>
    <w:rsid w:val="00093802"/>
    <w:rsid w:val="0009444E"/>
    <w:rsid w:val="00095E62"/>
    <w:rsid w:val="0009780D"/>
    <w:rsid w:val="000A4DC5"/>
    <w:rsid w:val="000A7915"/>
    <w:rsid w:val="000B09FC"/>
    <w:rsid w:val="000B1539"/>
    <w:rsid w:val="000B4536"/>
    <w:rsid w:val="000B57F6"/>
    <w:rsid w:val="000B5C41"/>
    <w:rsid w:val="000B5C73"/>
    <w:rsid w:val="000B5DC5"/>
    <w:rsid w:val="000B666C"/>
    <w:rsid w:val="000B748F"/>
    <w:rsid w:val="000C7802"/>
    <w:rsid w:val="000C7B2B"/>
    <w:rsid w:val="000D0FF9"/>
    <w:rsid w:val="000D1933"/>
    <w:rsid w:val="000D1A38"/>
    <w:rsid w:val="000D1C2F"/>
    <w:rsid w:val="000D2626"/>
    <w:rsid w:val="000D3CAE"/>
    <w:rsid w:val="000E0366"/>
    <w:rsid w:val="000E073F"/>
    <w:rsid w:val="000E08B0"/>
    <w:rsid w:val="000E4E9D"/>
    <w:rsid w:val="000E6077"/>
    <w:rsid w:val="000E720A"/>
    <w:rsid w:val="000E7395"/>
    <w:rsid w:val="000F0E58"/>
    <w:rsid w:val="000F2E5B"/>
    <w:rsid w:val="000F72EF"/>
    <w:rsid w:val="000F7E90"/>
    <w:rsid w:val="001011DE"/>
    <w:rsid w:val="0010264D"/>
    <w:rsid w:val="00102E01"/>
    <w:rsid w:val="001045FB"/>
    <w:rsid w:val="0010589F"/>
    <w:rsid w:val="00105A4C"/>
    <w:rsid w:val="00105D1C"/>
    <w:rsid w:val="00105D50"/>
    <w:rsid w:val="001065BD"/>
    <w:rsid w:val="00107681"/>
    <w:rsid w:val="00110406"/>
    <w:rsid w:val="00110A34"/>
    <w:rsid w:val="00110E98"/>
    <w:rsid w:val="001135E9"/>
    <w:rsid w:val="0011701D"/>
    <w:rsid w:val="00122480"/>
    <w:rsid w:val="0012305D"/>
    <w:rsid w:val="00123742"/>
    <w:rsid w:val="00125390"/>
    <w:rsid w:val="00125ECB"/>
    <w:rsid w:val="00126AE5"/>
    <w:rsid w:val="00130694"/>
    <w:rsid w:val="00130C21"/>
    <w:rsid w:val="001333B5"/>
    <w:rsid w:val="00133AFB"/>
    <w:rsid w:val="00134A9E"/>
    <w:rsid w:val="00134C24"/>
    <w:rsid w:val="00136E59"/>
    <w:rsid w:val="00136E87"/>
    <w:rsid w:val="00137099"/>
    <w:rsid w:val="001379AF"/>
    <w:rsid w:val="0014630C"/>
    <w:rsid w:val="00146410"/>
    <w:rsid w:val="00146471"/>
    <w:rsid w:val="00147662"/>
    <w:rsid w:val="0015001C"/>
    <w:rsid w:val="00150746"/>
    <w:rsid w:val="00151600"/>
    <w:rsid w:val="001570DF"/>
    <w:rsid w:val="001604F7"/>
    <w:rsid w:val="00161438"/>
    <w:rsid w:val="0016173E"/>
    <w:rsid w:val="00164CE7"/>
    <w:rsid w:val="001651FC"/>
    <w:rsid w:val="00172B8B"/>
    <w:rsid w:val="00173027"/>
    <w:rsid w:val="00175BFF"/>
    <w:rsid w:val="00175C6B"/>
    <w:rsid w:val="00177B86"/>
    <w:rsid w:val="0018655F"/>
    <w:rsid w:val="00187367"/>
    <w:rsid w:val="00187E2E"/>
    <w:rsid w:val="00193868"/>
    <w:rsid w:val="0019558E"/>
    <w:rsid w:val="001959AB"/>
    <w:rsid w:val="00197104"/>
    <w:rsid w:val="0019713A"/>
    <w:rsid w:val="001A1AA5"/>
    <w:rsid w:val="001A2110"/>
    <w:rsid w:val="001A4138"/>
    <w:rsid w:val="001B03CC"/>
    <w:rsid w:val="001B05DC"/>
    <w:rsid w:val="001B0971"/>
    <w:rsid w:val="001B435F"/>
    <w:rsid w:val="001B661B"/>
    <w:rsid w:val="001B75AF"/>
    <w:rsid w:val="001C0DF4"/>
    <w:rsid w:val="001C68B0"/>
    <w:rsid w:val="001D1BEE"/>
    <w:rsid w:val="001D1E4B"/>
    <w:rsid w:val="001D749D"/>
    <w:rsid w:val="001E0457"/>
    <w:rsid w:val="001E6416"/>
    <w:rsid w:val="001E6671"/>
    <w:rsid w:val="001F3A21"/>
    <w:rsid w:val="001F4FD3"/>
    <w:rsid w:val="001F64E8"/>
    <w:rsid w:val="0020187B"/>
    <w:rsid w:val="002026AF"/>
    <w:rsid w:val="0020275E"/>
    <w:rsid w:val="002030DC"/>
    <w:rsid w:val="0020564C"/>
    <w:rsid w:val="00205777"/>
    <w:rsid w:val="00205ECB"/>
    <w:rsid w:val="0020637D"/>
    <w:rsid w:val="00206D77"/>
    <w:rsid w:val="00212501"/>
    <w:rsid w:val="00212D95"/>
    <w:rsid w:val="002209CC"/>
    <w:rsid w:val="00221870"/>
    <w:rsid w:val="0022230A"/>
    <w:rsid w:val="00222326"/>
    <w:rsid w:val="00222CC4"/>
    <w:rsid w:val="00224BC5"/>
    <w:rsid w:val="00225296"/>
    <w:rsid w:val="00225CF9"/>
    <w:rsid w:val="00225F76"/>
    <w:rsid w:val="00226B1E"/>
    <w:rsid w:val="00226D56"/>
    <w:rsid w:val="00231130"/>
    <w:rsid w:val="00235339"/>
    <w:rsid w:val="0023717C"/>
    <w:rsid w:val="002372DB"/>
    <w:rsid w:val="00240AA3"/>
    <w:rsid w:val="00243AE8"/>
    <w:rsid w:val="00245981"/>
    <w:rsid w:val="00247B3C"/>
    <w:rsid w:val="0025020A"/>
    <w:rsid w:val="0025215D"/>
    <w:rsid w:val="002525C5"/>
    <w:rsid w:val="00252C41"/>
    <w:rsid w:val="002538B8"/>
    <w:rsid w:val="0025447D"/>
    <w:rsid w:val="00256D8C"/>
    <w:rsid w:val="002628B1"/>
    <w:rsid w:val="00262956"/>
    <w:rsid w:val="002632A1"/>
    <w:rsid w:val="0026472A"/>
    <w:rsid w:val="002649F0"/>
    <w:rsid w:val="002656ED"/>
    <w:rsid w:val="00267123"/>
    <w:rsid w:val="002727BB"/>
    <w:rsid w:val="00272EF8"/>
    <w:rsid w:val="00273785"/>
    <w:rsid w:val="00275D62"/>
    <w:rsid w:val="002801D5"/>
    <w:rsid w:val="00284655"/>
    <w:rsid w:val="00285A04"/>
    <w:rsid w:val="0028719A"/>
    <w:rsid w:val="0029142A"/>
    <w:rsid w:val="002921EF"/>
    <w:rsid w:val="0029264F"/>
    <w:rsid w:val="0029485B"/>
    <w:rsid w:val="00294905"/>
    <w:rsid w:val="00294A27"/>
    <w:rsid w:val="002959AE"/>
    <w:rsid w:val="002A2264"/>
    <w:rsid w:val="002A3FAF"/>
    <w:rsid w:val="002A4A5A"/>
    <w:rsid w:val="002A4B79"/>
    <w:rsid w:val="002B230C"/>
    <w:rsid w:val="002B24B5"/>
    <w:rsid w:val="002B62B0"/>
    <w:rsid w:val="002B660A"/>
    <w:rsid w:val="002C0DA7"/>
    <w:rsid w:val="002C22DB"/>
    <w:rsid w:val="002C2BDD"/>
    <w:rsid w:val="002C3AAA"/>
    <w:rsid w:val="002C58FF"/>
    <w:rsid w:val="002C6D10"/>
    <w:rsid w:val="002C7962"/>
    <w:rsid w:val="002C7D5B"/>
    <w:rsid w:val="002D1CA5"/>
    <w:rsid w:val="002D6E84"/>
    <w:rsid w:val="002D7040"/>
    <w:rsid w:val="002D756E"/>
    <w:rsid w:val="002E604F"/>
    <w:rsid w:val="002E7F38"/>
    <w:rsid w:val="002F089B"/>
    <w:rsid w:val="002F094F"/>
    <w:rsid w:val="002F185A"/>
    <w:rsid w:val="002F3067"/>
    <w:rsid w:val="002F7652"/>
    <w:rsid w:val="0030122F"/>
    <w:rsid w:val="00302BFD"/>
    <w:rsid w:val="003034C3"/>
    <w:rsid w:val="003044D2"/>
    <w:rsid w:val="0030539B"/>
    <w:rsid w:val="003058B0"/>
    <w:rsid w:val="00305EC4"/>
    <w:rsid w:val="00307067"/>
    <w:rsid w:val="00307878"/>
    <w:rsid w:val="00307AB1"/>
    <w:rsid w:val="003102BE"/>
    <w:rsid w:val="00310BC8"/>
    <w:rsid w:val="00311213"/>
    <w:rsid w:val="003124CA"/>
    <w:rsid w:val="00316B4D"/>
    <w:rsid w:val="00320024"/>
    <w:rsid w:val="003218DA"/>
    <w:rsid w:val="00323DC9"/>
    <w:rsid w:val="00325CDC"/>
    <w:rsid w:val="003265F0"/>
    <w:rsid w:val="003300AA"/>
    <w:rsid w:val="003310A9"/>
    <w:rsid w:val="00333FB3"/>
    <w:rsid w:val="003375AF"/>
    <w:rsid w:val="00337EF5"/>
    <w:rsid w:val="00344735"/>
    <w:rsid w:val="003460C9"/>
    <w:rsid w:val="00346758"/>
    <w:rsid w:val="00350B1D"/>
    <w:rsid w:val="00351B37"/>
    <w:rsid w:val="00353EB1"/>
    <w:rsid w:val="00361183"/>
    <w:rsid w:val="003622D5"/>
    <w:rsid w:val="00362576"/>
    <w:rsid w:val="003641CC"/>
    <w:rsid w:val="00367EB2"/>
    <w:rsid w:val="0037075B"/>
    <w:rsid w:val="00375437"/>
    <w:rsid w:val="00380D78"/>
    <w:rsid w:val="0038129D"/>
    <w:rsid w:val="00382211"/>
    <w:rsid w:val="00382BAF"/>
    <w:rsid w:val="00383EA1"/>
    <w:rsid w:val="00385998"/>
    <w:rsid w:val="00386245"/>
    <w:rsid w:val="00387B87"/>
    <w:rsid w:val="00387E91"/>
    <w:rsid w:val="00390560"/>
    <w:rsid w:val="0039064B"/>
    <w:rsid w:val="003914CC"/>
    <w:rsid w:val="00393076"/>
    <w:rsid w:val="00395A24"/>
    <w:rsid w:val="00395B81"/>
    <w:rsid w:val="0039632D"/>
    <w:rsid w:val="003A0693"/>
    <w:rsid w:val="003A2958"/>
    <w:rsid w:val="003A37A3"/>
    <w:rsid w:val="003A41DB"/>
    <w:rsid w:val="003A5243"/>
    <w:rsid w:val="003A745D"/>
    <w:rsid w:val="003B04CC"/>
    <w:rsid w:val="003C15ED"/>
    <w:rsid w:val="003C5356"/>
    <w:rsid w:val="003C577F"/>
    <w:rsid w:val="003C5F41"/>
    <w:rsid w:val="003C760A"/>
    <w:rsid w:val="003D7B6B"/>
    <w:rsid w:val="003D7D52"/>
    <w:rsid w:val="003E004D"/>
    <w:rsid w:val="003E27B1"/>
    <w:rsid w:val="003E28B1"/>
    <w:rsid w:val="003E307C"/>
    <w:rsid w:val="003E46A6"/>
    <w:rsid w:val="003E498E"/>
    <w:rsid w:val="003E54F3"/>
    <w:rsid w:val="003E561D"/>
    <w:rsid w:val="003E667D"/>
    <w:rsid w:val="003E6685"/>
    <w:rsid w:val="003E6CEF"/>
    <w:rsid w:val="003F038C"/>
    <w:rsid w:val="003F1441"/>
    <w:rsid w:val="003F23EF"/>
    <w:rsid w:val="0040253D"/>
    <w:rsid w:val="004025B1"/>
    <w:rsid w:val="00404C66"/>
    <w:rsid w:val="004060ED"/>
    <w:rsid w:val="004129F9"/>
    <w:rsid w:val="004163B8"/>
    <w:rsid w:val="00416F6E"/>
    <w:rsid w:val="004175DE"/>
    <w:rsid w:val="0041773A"/>
    <w:rsid w:val="0042056A"/>
    <w:rsid w:val="00422294"/>
    <w:rsid w:val="00423748"/>
    <w:rsid w:val="00424DBB"/>
    <w:rsid w:val="004256EC"/>
    <w:rsid w:val="004372AA"/>
    <w:rsid w:val="00442C5F"/>
    <w:rsid w:val="00443E3D"/>
    <w:rsid w:val="004440DC"/>
    <w:rsid w:val="00445B87"/>
    <w:rsid w:val="00445CDB"/>
    <w:rsid w:val="00447771"/>
    <w:rsid w:val="00451464"/>
    <w:rsid w:val="004518BC"/>
    <w:rsid w:val="00454633"/>
    <w:rsid w:val="004556C3"/>
    <w:rsid w:val="004570B1"/>
    <w:rsid w:val="004574E5"/>
    <w:rsid w:val="004575B2"/>
    <w:rsid w:val="00461DB3"/>
    <w:rsid w:val="00464640"/>
    <w:rsid w:val="00464929"/>
    <w:rsid w:val="0046597C"/>
    <w:rsid w:val="00465CE4"/>
    <w:rsid w:val="00465DD9"/>
    <w:rsid w:val="004668DC"/>
    <w:rsid w:val="00467FAA"/>
    <w:rsid w:val="00474058"/>
    <w:rsid w:val="004742AA"/>
    <w:rsid w:val="00476286"/>
    <w:rsid w:val="00476721"/>
    <w:rsid w:val="0047674D"/>
    <w:rsid w:val="004813A2"/>
    <w:rsid w:val="00485401"/>
    <w:rsid w:val="00485CCD"/>
    <w:rsid w:val="0048674E"/>
    <w:rsid w:val="004869EB"/>
    <w:rsid w:val="00487293"/>
    <w:rsid w:val="00490D94"/>
    <w:rsid w:val="004919EE"/>
    <w:rsid w:val="00493DBB"/>
    <w:rsid w:val="0049697C"/>
    <w:rsid w:val="00496CCF"/>
    <w:rsid w:val="004A0DFF"/>
    <w:rsid w:val="004A396E"/>
    <w:rsid w:val="004A3AF2"/>
    <w:rsid w:val="004A3C3C"/>
    <w:rsid w:val="004A7619"/>
    <w:rsid w:val="004B33AD"/>
    <w:rsid w:val="004B3549"/>
    <w:rsid w:val="004B35DF"/>
    <w:rsid w:val="004C0CC4"/>
    <w:rsid w:val="004C2A5F"/>
    <w:rsid w:val="004C4DEE"/>
    <w:rsid w:val="004C57F2"/>
    <w:rsid w:val="004C71A4"/>
    <w:rsid w:val="004D23D3"/>
    <w:rsid w:val="004D2F32"/>
    <w:rsid w:val="004D4BE0"/>
    <w:rsid w:val="004D5294"/>
    <w:rsid w:val="004D70B5"/>
    <w:rsid w:val="004D7A88"/>
    <w:rsid w:val="004E7904"/>
    <w:rsid w:val="004F0A17"/>
    <w:rsid w:val="004F26A0"/>
    <w:rsid w:val="004F3473"/>
    <w:rsid w:val="004F3D8A"/>
    <w:rsid w:val="004F3E11"/>
    <w:rsid w:val="004F4CE9"/>
    <w:rsid w:val="005000E3"/>
    <w:rsid w:val="0050148D"/>
    <w:rsid w:val="00504E21"/>
    <w:rsid w:val="005053B4"/>
    <w:rsid w:val="005053BA"/>
    <w:rsid w:val="005107CA"/>
    <w:rsid w:val="00511B3C"/>
    <w:rsid w:val="0051232B"/>
    <w:rsid w:val="00512886"/>
    <w:rsid w:val="00513532"/>
    <w:rsid w:val="00513D76"/>
    <w:rsid w:val="005140B7"/>
    <w:rsid w:val="00520716"/>
    <w:rsid w:val="00525D33"/>
    <w:rsid w:val="00526024"/>
    <w:rsid w:val="005267C0"/>
    <w:rsid w:val="005270C6"/>
    <w:rsid w:val="005326E8"/>
    <w:rsid w:val="0053315F"/>
    <w:rsid w:val="0053495D"/>
    <w:rsid w:val="0053627B"/>
    <w:rsid w:val="00536FDF"/>
    <w:rsid w:val="00537D21"/>
    <w:rsid w:val="00537E21"/>
    <w:rsid w:val="00540976"/>
    <w:rsid w:val="00541C52"/>
    <w:rsid w:val="00542DA0"/>
    <w:rsid w:val="005446D4"/>
    <w:rsid w:val="0054662E"/>
    <w:rsid w:val="00546B53"/>
    <w:rsid w:val="00551584"/>
    <w:rsid w:val="00552A37"/>
    <w:rsid w:val="00552FD4"/>
    <w:rsid w:val="00556076"/>
    <w:rsid w:val="00556B6B"/>
    <w:rsid w:val="00557ACC"/>
    <w:rsid w:val="005603DA"/>
    <w:rsid w:val="00560EEA"/>
    <w:rsid w:val="00562F9E"/>
    <w:rsid w:val="00564ED3"/>
    <w:rsid w:val="00566326"/>
    <w:rsid w:val="00566AAD"/>
    <w:rsid w:val="00567810"/>
    <w:rsid w:val="00567982"/>
    <w:rsid w:val="005708FB"/>
    <w:rsid w:val="00575D36"/>
    <w:rsid w:val="00581F40"/>
    <w:rsid w:val="00583175"/>
    <w:rsid w:val="00584E7A"/>
    <w:rsid w:val="00586BB2"/>
    <w:rsid w:val="00586C47"/>
    <w:rsid w:val="0059025C"/>
    <w:rsid w:val="0059145E"/>
    <w:rsid w:val="00591CDD"/>
    <w:rsid w:val="0059233D"/>
    <w:rsid w:val="005947CD"/>
    <w:rsid w:val="00594A30"/>
    <w:rsid w:val="00594E8C"/>
    <w:rsid w:val="00595257"/>
    <w:rsid w:val="005952F0"/>
    <w:rsid w:val="005A26C2"/>
    <w:rsid w:val="005A3AC8"/>
    <w:rsid w:val="005A537F"/>
    <w:rsid w:val="005B0607"/>
    <w:rsid w:val="005B1C48"/>
    <w:rsid w:val="005B220F"/>
    <w:rsid w:val="005B3438"/>
    <w:rsid w:val="005B64A3"/>
    <w:rsid w:val="005B6F4D"/>
    <w:rsid w:val="005C1354"/>
    <w:rsid w:val="005C168E"/>
    <w:rsid w:val="005C1A15"/>
    <w:rsid w:val="005C24C8"/>
    <w:rsid w:val="005C3389"/>
    <w:rsid w:val="005C5EC8"/>
    <w:rsid w:val="005C6D45"/>
    <w:rsid w:val="005C748C"/>
    <w:rsid w:val="005D0518"/>
    <w:rsid w:val="005D0754"/>
    <w:rsid w:val="005D0D11"/>
    <w:rsid w:val="005D1E5B"/>
    <w:rsid w:val="005D35B5"/>
    <w:rsid w:val="005D54AA"/>
    <w:rsid w:val="005D6415"/>
    <w:rsid w:val="005D7891"/>
    <w:rsid w:val="005E090B"/>
    <w:rsid w:val="005E0EAD"/>
    <w:rsid w:val="005E15DD"/>
    <w:rsid w:val="005E1949"/>
    <w:rsid w:val="005E21B1"/>
    <w:rsid w:val="005E31F6"/>
    <w:rsid w:val="005E3A7A"/>
    <w:rsid w:val="005E56B9"/>
    <w:rsid w:val="005E73C0"/>
    <w:rsid w:val="005F55FB"/>
    <w:rsid w:val="0060342C"/>
    <w:rsid w:val="00604876"/>
    <w:rsid w:val="00604AE5"/>
    <w:rsid w:val="006066EF"/>
    <w:rsid w:val="00606A09"/>
    <w:rsid w:val="00606F0D"/>
    <w:rsid w:val="00613D8F"/>
    <w:rsid w:val="00616E5B"/>
    <w:rsid w:val="00617046"/>
    <w:rsid w:val="00620122"/>
    <w:rsid w:val="006225CF"/>
    <w:rsid w:val="0062642A"/>
    <w:rsid w:val="006270D7"/>
    <w:rsid w:val="0062767E"/>
    <w:rsid w:val="00627D23"/>
    <w:rsid w:val="00630686"/>
    <w:rsid w:val="00630E9C"/>
    <w:rsid w:val="0063798D"/>
    <w:rsid w:val="00640364"/>
    <w:rsid w:val="006407E6"/>
    <w:rsid w:val="006425E2"/>
    <w:rsid w:val="00646859"/>
    <w:rsid w:val="0065050F"/>
    <w:rsid w:val="006529DD"/>
    <w:rsid w:val="00653645"/>
    <w:rsid w:val="006547EA"/>
    <w:rsid w:val="006552E5"/>
    <w:rsid w:val="00655DAE"/>
    <w:rsid w:val="006623A4"/>
    <w:rsid w:val="006623C0"/>
    <w:rsid w:val="00663A16"/>
    <w:rsid w:val="006660F5"/>
    <w:rsid w:val="00672B39"/>
    <w:rsid w:val="00674091"/>
    <w:rsid w:val="00674348"/>
    <w:rsid w:val="0067606A"/>
    <w:rsid w:val="00677D0E"/>
    <w:rsid w:val="00681C26"/>
    <w:rsid w:val="00681C53"/>
    <w:rsid w:val="00682F0C"/>
    <w:rsid w:val="00684687"/>
    <w:rsid w:val="00685B7E"/>
    <w:rsid w:val="0068697F"/>
    <w:rsid w:val="00691148"/>
    <w:rsid w:val="00692AE8"/>
    <w:rsid w:val="00693F8F"/>
    <w:rsid w:val="00696B7E"/>
    <w:rsid w:val="006A4377"/>
    <w:rsid w:val="006A44ED"/>
    <w:rsid w:val="006A6811"/>
    <w:rsid w:val="006A6C6A"/>
    <w:rsid w:val="006B0824"/>
    <w:rsid w:val="006B0A33"/>
    <w:rsid w:val="006B5C4D"/>
    <w:rsid w:val="006B6171"/>
    <w:rsid w:val="006B6E8F"/>
    <w:rsid w:val="006B784F"/>
    <w:rsid w:val="006C0978"/>
    <w:rsid w:val="006C519C"/>
    <w:rsid w:val="006C60C0"/>
    <w:rsid w:val="006C6E62"/>
    <w:rsid w:val="006C7279"/>
    <w:rsid w:val="006C7CE3"/>
    <w:rsid w:val="006D0808"/>
    <w:rsid w:val="006D1FC5"/>
    <w:rsid w:val="006D29E0"/>
    <w:rsid w:val="006D2B68"/>
    <w:rsid w:val="006D3B26"/>
    <w:rsid w:val="006D64C3"/>
    <w:rsid w:val="006D7F56"/>
    <w:rsid w:val="006E3AD7"/>
    <w:rsid w:val="006F0042"/>
    <w:rsid w:val="006F14CC"/>
    <w:rsid w:val="006F2180"/>
    <w:rsid w:val="006F48F1"/>
    <w:rsid w:val="006F5253"/>
    <w:rsid w:val="006F5867"/>
    <w:rsid w:val="006F5B29"/>
    <w:rsid w:val="0070280C"/>
    <w:rsid w:val="007043BD"/>
    <w:rsid w:val="00704425"/>
    <w:rsid w:val="0071196B"/>
    <w:rsid w:val="007121DB"/>
    <w:rsid w:val="00714112"/>
    <w:rsid w:val="00715421"/>
    <w:rsid w:val="007176A7"/>
    <w:rsid w:val="00721F78"/>
    <w:rsid w:val="00723366"/>
    <w:rsid w:val="00726E20"/>
    <w:rsid w:val="00731315"/>
    <w:rsid w:val="00734500"/>
    <w:rsid w:val="00734974"/>
    <w:rsid w:val="00734FC0"/>
    <w:rsid w:val="00735D6E"/>
    <w:rsid w:val="00736A9D"/>
    <w:rsid w:val="00736F09"/>
    <w:rsid w:val="00737C19"/>
    <w:rsid w:val="0074145C"/>
    <w:rsid w:val="007417F1"/>
    <w:rsid w:val="0074427B"/>
    <w:rsid w:val="00746869"/>
    <w:rsid w:val="0075241D"/>
    <w:rsid w:val="007548C9"/>
    <w:rsid w:val="00755BAB"/>
    <w:rsid w:val="00760EC3"/>
    <w:rsid w:val="007636B4"/>
    <w:rsid w:val="007639B5"/>
    <w:rsid w:val="00766506"/>
    <w:rsid w:val="00767702"/>
    <w:rsid w:val="00771D18"/>
    <w:rsid w:val="00774615"/>
    <w:rsid w:val="00777E1A"/>
    <w:rsid w:val="00782071"/>
    <w:rsid w:val="00782597"/>
    <w:rsid w:val="0078737B"/>
    <w:rsid w:val="00791E24"/>
    <w:rsid w:val="007921CE"/>
    <w:rsid w:val="00792474"/>
    <w:rsid w:val="00793BF8"/>
    <w:rsid w:val="00794E68"/>
    <w:rsid w:val="007A164F"/>
    <w:rsid w:val="007A273D"/>
    <w:rsid w:val="007A4C72"/>
    <w:rsid w:val="007A4CC6"/>
    <w:rsid w:val="007A5194"/>
    <w:rsid w:val="007A6EDA"/>
    <w:rsid w:val="007B10C3"/>
    <w:rsid w:val="007B3979"/>
    <w:rsid w:val="007B5E31"/>
    <w:rsid w:val="007B5E54"/>
    <w:rsid w:val="007B62E4"/>
    <w:rsid w:val="007B6BBB"/>
    <w:rsid w:val="007B6C2C"/>
    <w:rsid w:val="007C09C5"/>
    <w:rsid w:val="007C0E4D"/>
    <w:rsid w:val="007C1904"/>
    <w:rsid w:val="007C3EBC"/>
    <w:rsid w:val="007C4C05"/>
    <w:rsid w:val="007C657C"/>
    <w:rsid w:val="007D1809"/>
    <w:rsid w:val="007D5140"/>
    <w:rsid w:val="007D72B1"/>
    <w:rsid w:val="007E346F"/>
    <w:rsid w:val="007E6BD3"/>
    <w:rsid w:val="007E6F05"/>
    <w:rsid w:val="007E73B3"/>
    <w:rsid w:val="007E7967"/>
    <w:rsid w:val="007E79F5"/>
    <w:rsid w:val="007F1FF4"/>
    <w:rsid w:val="007F318F"/>
    <w:rsid w:val="007F6B71"/>
    <w:rsid w:val="00802FB6"/>
    <w:rsid w:val="00803A31"/>
    <w:rsid w:val="008045B5"/>
    <w:rsid w:val="00807B54"/>
    <w:rsid w:val="0081277C"/>
    <w:rsid w:val="00814791"/>
    <w:rsid w:val="00815B88"/>
    <w:rsid w:val="00815E9E"/>
    <w:rsid w:val="0081656C"/>
    <w:rsid w:val="00816815"/>
    <w:rsid w:val="00817573"/>
    <w:rsid w:val="008178D7"/>
    <w:rsid w:val="00820FB0"/>
    <w:rsid w:val="0082334E"/>
    <w:rsid w:val="00823F5A"/>
    <w:rsid w:val="00824B49"/>
    <w:rsid w:val="00826C98"/>
    <w:rsid w:val="0083278A"/>
    <w:rsid w:val="00833132"/>
    <w:rsid w:val="00836C66"/>
    <w:rsid w:val="00844627"/>
    <w:rsid w:val="008458F9"/>
    <w:rsid w:val="00845F9C"/>
    <w:rsid w:val="00846790"/>
    <w:rsid w:val="00846910"/>
    <w:rsid w:val="00847C89"/>
    <w:rsid w:val="0085024A"/>
    <w:rsid w:val="00851254"/>
    <w:rsid w:val="0085590B"/>
    <w:rsid w:val="0085644F"/>
    <w:rsid w:val="00856D23"/>
    <w:rsid w:val="00857206"/>
    <w:rsid w:val="00861057"/>
    <w:rsid w:val="008617E2"/>
    <w:rsid w:val="00861DB3"/>
    <w:rsid w:val="0086276D"/>
    <w:rsid w:val="00864E20"/>
    <w:rsid w:val="008702BC"/>
    <w:rsid w:val="00872E70"/>
    <w:rsid w:val="00875B39"/>
    <w:rsid w:val="00875FF3"/>
    <w:rsid w:val="00876505"/>
    <w:rsid w:val="00876B02"/>
    <w:rsid w:val="00877FC3"/>
    <w:rsid w:val="008810A7"/>
    <w:rsid w:val="00881E49"/>
    <w:rsid w:val="0088537B"/>
    <w:rsid w:val="00885417"/>
    <w:rsid w:val="0088546F"/>
    <w:rsid w:val="00886D92"/>
    <w:rsid w:val="008876E1"/>
    <w:rsid w:val="00887B6B"/>
    <w:rsid w:val="00887BA0"/>
    <w:rsid w:val="00894976"/>
    <w:rsid w:val="00895AA6"/>
    <w:rsid w:val="00896FDB"/>
    <w:rsid w:val="0089762C"/>
    <w:rsid w:val="00897682"/>
    <w:rsid w:val="00897691"/>
    <w:rsid w:val="008A1A7B"/>
    <w:rsid w:val="008A1BEB"/>
    <w:rsid w:val="008A2CE2"/>
    <w:rsid w:val="008A4EA7"/>
    <w:rsid w:val="008B19B0"/>
    <w:rsid w:val="008B1A16"/>
    <w:rsid w:val="008B33F7"/>
    <w:rsid w:val="008B75D6"/>
    <w:rsid w:val="008C0B6E"/>
    <w:rsid w:val="008C5285"/>
    <w:rsid w:val="008C6824"/>
    <w:rsid w:val="008C7D54"/>
    <w:rsid w:val="008D12BD"/>
    <w:rsid w:val="008D1AEB"/>
    <w:rsid w:val="008D3C13"/>
    <w:rsid w:val="008D4AB3"/>
    <w:rsid w:val="008E08D4"/>
    <w:rsid w:val="008E30E4"/>
    <w:rsid w:val="008E5F18"/>
    <w:rsid w:val="008E7109"/>
    <w:rsid w:val="008F1C3A"/>
    <w:rsid w:val="008F4478"/>
    <w:rsid w:val="009010E1"/>
    <w:rsid w:val="00901A33"/>
    <w:rsid w:val="00903994"/>
    <w:rsid w:val="009053E4"/>
    <w:rsid w:val="009065D9"/>
    <w:rsid w:val="00911A36"/>
    <w:rsid w:val="00914353"/>
    <w:rsid w:val="00915FC2"/>
    <w:rsid w:val="0091623D"/>
    <w:rsid w:val="0092173C"/>
    <w:rsid w:val="00924751"/>
    <w:rsid w:val="00926F36"/>
    <w:rsid w:val="00931721"/>
    <w:rsid w:val="00933152"/>
    <w:rsid w:val="0093395E"/>
    <w:rsid w:val="00935DBD"/>
    <w:rsid w:val="00937A09"/>
    <w:rsid w:val="00940FAF"/>
    <w:rsid w:val="0094206F"/>
    <w:rsid w:val="00942288"/>
    <w:rsid w:val="00942D58"/>
    <w:rsid w:val="00943A2B"/>
    <w:rsid w:val="00946FA5"/>
    <w:rsid w:val="00947898"/>
    <w:rsid w:val="00950222"/>
    <w:rsid w:val="00952A36"/>
    <w:rsid w:val="0096191F"/>
    <w:rsid w:val="009643A6"/>
    <w:rsid w:val="0097221D"/>
    <w:rsid w:val="00972685"/>
    <w:rsid w:val="00975DB4"/>
    <w:rsid w:val="00976973"/>
    <w:rsid w:val="00977345"/>
    <w:rsid w:val="00977B91"/>
    <w:rsid w:val="009817AB"/>
    <w:rsid w:val="00982B4C"/>
    <w:rsid w:val="00984DC7"/>
    <w:rsid w:val="009852A4"/>
    <w:rsid w:val="0099044C"/>
    <w:rsid w:val="00990557"/>
    <w:rsid w:val="00992160"/>
    <w:rsid w:val="00992B54"/>
    <w:rsid w:val="00994BCA"/>
    <w:rsid w:val="00997D44"/>
    <w:rsid w:val="009A3E08"/>
    <w:rsid w:val="009A5276"/>
    <w:rsid w:val="009A743A"/>
    <w:rsid w:val="009B0A31"/>
    <w:rsid w:val="009B2916"/>
    <w:rsid w:val="009B59D8"/>
    <w:rsid w:val="009B65FE"/>
    <w:rsid w:val="009B7AE2"/>
    <w:rsid w:val="009C0661"/>
    <w:rsid w:val="009C1DE9"/>
    <w:rsid w:val="009C1E01"/>
    <w:rsid w:val="009C1E40"/>
    <w:rsid w:val="009C34B9"/>
    <w:rsid w:val="009C6597"/>
    <w:rsid w:val="009C6B1E"/>
    <w:rsid w:val="009C6FAD"/>
    <w:rsid w:val="009C7420"/>
    <w:rsid w:val="009D0530"/>
    <w:rsid w:val="009D1D44"/>
    <w:rsid w:val="009D22B9"/>
    <w:rsid w:val="009D3690"/>
    <w:rsid w:val="009D3B88"/>
    <w:rsid w:val="009D44C8"/>
    <w:rsid w:val="009D7EEB"/>
    <w:rsid w:val="009E12EA"/>
    <w:rsid w:val="009E6588"/>
    <w:rsid w:val="009F1A2B"/>
    <w:rsid w:val="009F298F"/>
    <w:rsid w:val="009F31B9"/>
    <w:rsid w:val="009F3BEC"/>
    <w:rsid w:val="009F5494"/>
    <w:rsid w:val="009F6044"/>
    <w:rsid w:val="009F7BC3"/>
    <w:rsid w:val="00A00315"/>
    <w:rsid w:val="00A00E3B"/>
    <w:rsid w:val="00A01AA5"/>
    <w:rsid w:val="00A01B98"/>
    <w:rsid w:val="00A022FF"/>
    <w:rsid w:val="00A025E1"/>
    <w:rsid w:val="00A02B10"/>
    <w:rsid w:val="00A03656"/>
    <w:rsid w:val="00A05CAC"/>
    <w:rsid w:val="00A079F6"/>
    <w:rsid w:val="00A11295"/>
    <w:rsid w:val="00A11B31"/>
    <w:rsid w:val="00A13D3B"/>
    <w:rsid w:val="00A228A3"/>
    <w:rsid w:val="00A22FB8"/>
    <w:rsid w:val="00A23993"/>
    <w:rsid w:val="00A249EE"/>
    <w:rsid w:val="00A24E63"/>
    <w:rsid w:val="00A25CB2"/>
    <w:rsid w:val="00A266FE"/>
    <w:rsid w:val="00A2685A"/>
    <w:rsid w:val="00A26ADE"/>
    <w:rsid w:val="00A313CB"/>
    <w:rsid w:val="00A318F1"/>
    <w:rsid w:val="00A32A2A"/>
    <w:rsid w:val="00A33F06"/>
    <w:rsid w:val="00A40AC4"/>
    <w:rsid w:val="00A41DD2"/>
    <w:rsid w:val="00A4427A"/>
    <w:rsid w:val="00A45479"/>
    <w:rsid w:val="00A46979"/>
    <w:rsid w:val="00A46D81"/>
    <w:rsid w:val="00A52863"/>
    <w:rsid w:val="00A5295E"/>
    <w:rsid w:val="00A533C2"/>
    <w:rsid w:val="00A53A7B"/>
    <w:rsid w:val="00A53FEC"/>
    <w:rsid w:val="00A61206"/>
    <w:rsid w:val="00A634CE"/>
    <w:rsid w:val="00A639D7"/>
    <w:rsid w:val="00A64A8C"/>
    <w:rsid w:val="00A66C63"/>
    <w:rsid w:val="00A679ED"/>
    <w:rsid w:val="00A75FB9"/>
    <w:rsid w:val="00A765EE"/>
    <w:rsid w:val="00A76A97"/>
    <w:rsid w:val="00A8008F"/>
    <w:rsid w:val="00A8019F"/>
    <w:rsid w:val="00A80776"/>
    <w:rsid w:val="00A82BC1"/>
    <w:rsid w:val="00A82CB5"/>
    <w:rsid w:val="00A832D4"/>
    <w:rsid w:val="00A834D9"/>
    <w:rsid w:val="00A836BB"/>
    <w:rsid w:val="00A83CCF"/>
    <w:rsid w:val="00A873FC"/>
    <w:rsid w:val="00A90079"/>
    <w:rsid w:val="00A90874"/>
    <w:rsid w:val="00A9131A"/>
    <w:rsid w:val="00A917D6"/>
    <w:rsid w:val="00A956F6"/>
    <w:rsid w:val="00AA0CF0"/>
    <w:rsid w:val="00AA0D20"/>
    <w:rsid w:val="00AA1F6C"/>
    <w:rsid w:val="00AA5B24"/>
    <w:rsid w:val="00AA771E"/>
    <w:rsid w:val="00AB2693"/>
    <w:rsid w:val="00AB3760"/>
    <w:rsid w:val="00AB4EF9"/>
    <w:rsid w:val="00AB5690"/>
    <w:rsid w:val="00AB594C"/>
    <w:rsid w:val="00AB745D"/>
    <w:rsid w:val="00AC06A8"/>
    <w:rsid w:val="00AC1AF5"/>
    <w:rsid w:val="00AC467C"/>
    <w:rsid w:val="00AC489D"/>
    <w:rsid w:val="00AC4914"/>
    <w:rsid w:val="00AC6947"/>
    <w:rsid w:val="00AC7C06"/>
    <w:rsid w:val="00AD1200"/>
    <w:rsid w:val="00AD2745"/>
    <w:rsid w:val="00AD2925"/>
    <w:rsid w:val="00AD3A47"/>
    <w:rsid w:val="00AE3920"/>
    <w:rsid w:val="00AF2033"/>
    <w:rsid w:val="00AF3862"/>
    <w:rsid w:val="00AF3E1E"/>
    <w:rsid w:val="00AF4DF4"/>
    <w:rsid w:val="00AF4F53"/>
    <w:rsid w:val="00AF567F"/>
    <w:rsid w:val="00AF5791"/>
    <w:rsid w:val="00AF7434"/>
    <w:rsid w:val="00B00B63"/>
    <w:rsid w:val="00B0103A"/>
    <w:rsid w:val="00B0316A"/>
    <w:rsid w:val="00B047C7"/>
    <w:rsid w:val="00B0584C"/>
    <w:rsid w:val="00B05B71"/>
    <w:rsid w:val="00B05C8F"/>
    <w:rsid w:val="00B0777B"/>
    <w:rsid w:val="00B11573"/>
    <w:rsid w:val="00B13CEC"/>
    <w:rsid w:val="00B17B4E"/>
    <w:rsid w:val="00B20B5B"/>
    <w:rsid w:val="00B2200E"/>
    <w:rsid w:val="00B263A1"/>
    <w:rsid w:val="00B31CFD"/>
    <w:rsid w:val="00B32626"/>
    <w:rsid w:val="00B34062"/>
    <w:rsid w:val="00B378A6"/>
    <w:rsid w:val="00B37BA8"/>
    <w:rsid w:val="00B37DC1"/>
    <w:rsid w:val="00B433FA"/>
    <w:rsid w:val="00B47275"/>
    <w:rsid w:val="00B47942"/>
    <w:rsid w:val="00B47B52"/>
    <w:rsid w:val="00B47CA4"/>
    <w:rsid w:val="00B50743"/>
    <w:rsid w:val="00B5166A"/>
    <w:rsid w:val="00B52F58"/>
    <w:rsid w:val="00B53813"/>
    <w:rsid w:val="00B5546A"/>
    <w:rsid w:val="00B556E2"/>
    <w:rsid w:val="00B57ADF"/>
    <w:rsid w:val="00B602BE"/>
    <w:rsid w:val="00B60844"/>
    <w:rsid w:val="00B60B27"/>
    <w:rsid w:val="00B61054"/>
    <w:rsid w:val="00B6193E"/>
    <w:rsid w:val="00B6258D"/>
    <w:rsid w:val="00B63DF6"/>
    <w:rsid w:val="00B65D7D"/>
    <w:rsid w:val="00B67A02"/>
    <w:rsid w:val="00B70A41"/>
    <w:rsid w:val="00B72489"/>
    <w:rsid w:val="00B7320D"/>
    <w:rsid w:val="00B741BF"/>
    <w:rsid w:val="00B744D6"/>
    <w:rsid w:val="00B752A9"/>
    <w:rsid w:val="00B77D3C"/>
    <w:rsid w:val="00B811C0"/>
    <w:rsid w:val="00B82199"/>
    <w:rsid w:val="00B86329"/>
    <w:rsid w:val="00B9224E"/>
    <w:rsid w:val="00B93FDC"/>
    <w:rsid w:val="00B94A57"/>
    <w:rsid w:val="00B950C4"/>
    <w:rsid w:val="00B95A28"/>
    <w:rsid w:val="00B96619"/>
    <w:rsid w:val="00BA05BD"/>
    <w:rsid w:val="00BA0D85"/>
    <w:rsid w:val="00BA25AD"/>
    <w:rsid w:val="00BA36E5"/>
    <w:rsid w:val="00BA3C27"/>
    <w:rsid w:val="00BA3C60"/>
    <w:rsid w:val="00BA6C69"/>
    <w:rsid w:val="00BB0FFD"/>
    <w:rsid w:val="00BB1603"/>
    <w:rsid w:val="00BB1BC8"/>
    <w:rsid w:val="00BB1CDE"/>
    <w:rsid w:val="00BB2D6A"/>
    <w:rsid w:val="00BB3017"/>
    <w:rsid w:val="00BB3AFF"/>
    <w:rsid w:val="00BB3FDC"/>
    <w:rsid w:val="00BC01FD"/>
    <w:rsid w:val="00BC0249"/>
    <w:rsid w:val="00BC05F3"/>
    <w:rsid w:val="00BC1739"/>
    <w:rsid w:val="00BC4646"/>
    <w:rsid w:val="00BC5685"/>
    <w:rsid w:val="00BD1A47"/>
    <w:rsid w:val="00BD1B12"/>
    <w:rsid w:val="00BD350D"/>
    <w:rsid w:val="00BD4047"/>
    <w:rsid w:val="00BD610A"/>
    <w:rsid w:val="00BD6379"/>
    <w:rsid w:val="00BD6913"/>
    <w:rsid w:val="00BD7723"/>
    <w:rsid w:val="00BE1A06"/>
    <w:rsid w:val="00BE2F80"/>
    <w:rsid w:val="00BE30BA"/>
    <w:rsid w:val="00BE6417"/>
    <w:rsid w:val="00BE6DB4"/>
    <w:rsid w:val="00BE7525"/>
    <w:rsid w:val="00BF1B17"/>
    <w:rsid w:val="00BF2821"/>
    <w:rsid w:val="00BF2A3B"/>
    <w:rsid w:val="00BF40E9"/>
    <w:rsid w:val="00BF5F2E"/>
    <w:rsid w:val="00BF6D60"/>
    <w:rsid w:val="00BF70A2"/>
    <w:rsid w:val="00C001ED"/>
    <w:rsid w:val="00C0060A"/>
    <w:rsid w:val="00C01187"/>
    <w:rsid w:val="00C019E4"/>
    <w:rsid w:val="00C01D3E"/>
    <w:rsid w:val="00C01DAA"/>
    <w:rsid w:val="00C06CBE"/>
    <w:rsid w:val="00C07E15"/>
    <w:rsid w:val="00C11107"/>
    <w:rsid w:val="00C11A6D"/>
    <w:rsid w:val="00C1323E"/>
    <w:rsid w:val="00C133FA"/>
    <w:rsid w:val="00C1396F"/>
    <w:rsid w:val="00C142B5"/>
    <w:rsid w:val="00C14813"/>
    <w:rsid w:val="00C14E9C"/>
    <w:rsid w:val="00C15D1F"/>
    <w:rsid w:val="00C162B3"/>
    <w:rsid w:val="00C2111A"/>
    <w:rsid w:val="00C22255"/>
    <w:rsid w:val="00C230B3"/>
    <w:rsid w:val="00C239FF"/>
    <w:rsid w:val="00C23FBC"/>
    <w:rsid w:val="00C2485A"/>
    <w:rsid w:val="00C251E9"/>
    <w:rsid w:val="00C25392"/>
    <w:rsid w:val="00C2648E"/>
    <w:rsid w:val="00C31605"/>
    <w:rsid w:val="00C33337"/>
    <w:rsid w:val="00C36BA3"/>
    <w:rsid w:val="00C36D60"/>
    <w:rsid w:val="00C37718"/>
    <w:rsid w:val="00C41718"/>
    <w:rsid w:val="00C42280"/>
    <w:rsid w:val="00C42CCA"/>
    <w:rsid w:val="00C45586"/>
    <w:rsid w:val="00C472FC"/>
    <w:rsid w:val="00C53397"/>
    <w:rsid w:val="00C569FF"/>
    <w:rsid w:val="00C579D6"/>
    <w:rsid w:val="00C61B8B"/>
    <w:rsid w:val="00C63DF7"/>
    <w:rsid w:val="00C66C75"/>
    <w:rsid w:val="00C704C5"/>
    <w:rsid w:val="00C71A0A"/>
    <w:rsid w:val="00C71C0E"/>
    <w:rsid w:val="00C7270F"/>
    <w:rsid w:val="00C72810"/>
    <w:rsid w:val="00C8002B"/>
    <w:rsid w:val="00C8161B"/>
    <w:rsid w:val="00C81BEB"/>
    <w:rsid w:val="00C81F12"/>
    <w:rsid w:val="00C83F17"/>
    <w:rsid w:val="00C8517D"/>
    <w:rsid w:val="00C855D9"/>
    <w:rsid w:val="00C923DA"/>
    <w:rsid w:val="00C93BB0"/>
    <w:rsid w:val="00C94F10"/>
    <w:rsid w:val="00C95559"/>
    <w:rsid w:val="00C972B4"/>
    <w:rsid w:val="00C97708"/>
    <w:rsid w:val="00C97E35"/>
    <w:rsid w:val="00CA0DBB"/>
    <w:rsid w:val="00CA2E5F"/>
    <w:rsid w:val="00CA4DAA"/>
    <w:rsid w:val="00CA53BA"/>
    <w:rsid w:val="00CA674B"/>
    <w:rsid w:val="00CB012A"/>
    <w:rsid w:val="00CB583B"/>
    <w:rsid w:val="00CB666B"/>
    <w:rsid w:val="00CB672E"/>
    <w:rsid w:val="00CB725D"/>
    <w:rsid w:val="00CB7F7E"/>
    <w:rsid w:val="00CC0782"/>
    <w:rsid w:val="00CC1B05"/>
    <w:rsid w:val="00CC2975"/>
    <w:rsid w:val="00CC38F8"/>
    <w:rsid w:val="00CC437E"/>
    <w:rsid w:val="00CC4FA5"/>
    <w:rsid w:val="00CC67EF"/>
    <w:rsid w:val="00CC6B05"/>
    <w:rsid w:val="00CD1327"/>
    <w:rsid w:val="00CD3AE0"/>
    <w:rsid w:val="00CD4666"/>
    <w:rsid w:val="00CD46F6"/>
    <w:rsid w:val="00CD59F7"/>
    <w:rsid w:val="00CD68F4"/>
    <w:rsid w:val="00CE0217"/>
    <w:rsid w:val="00CE062A"/>
    <w:rsid w:val="00CE0ECA"/>
    <w:rsid w:val="00CE2CE9"/>
    <w:rsid w:val="00CE5375"/>
    <w:rsid w:val="00CE5405"/>
    <w:rsid w:val="00CE6272"/>
    <w:rsid w:val="00CF0105"/>
    <w:rsid w:val="00CF266E"/>
    <w:rsid w:val="00CF4432"/>
    <w:rsid w:val="00CF5522"/>
    <w:rsid w:val="00CF57CB"/>
    <w:rsid w:val="00CF6D70"/>
    <w:rsid w:val="00D00498"/>
    <w:rsid w:val="00D00D7B"/>
    <w:rsid w:val="00D01FAB"/>
    <w:rsid w:val="00D02A71"/>
    <w:rsid w:val="00D03AE3"/>
    <w:rsid w:val="00D04D9E"/>
    <w:rsid w:val="00D04EF0"/>
    <w:rsid w:val="00D0514C"/>
    <w:rsid w:val="00D11289"/>
    <w:rsid w:val="00D14538"/>
    <w:rsid w:val="00D16DF2"/>
    <w:rsid w:val="00D17B61"/>
    <w:rsid w:val="00D21F15"/>
    <w:rsid w:val="00D220E4"/>
    <w:rsid w:val="00D2637E"/>
    <w:rsid w:val="00D3117A"/>
    <w:rsid w:val="00D340D5"/>
    <w:rsid w:val="00D34123"/>
    <w:rsid w:val="00D34D51"/>
    <w:rsid w:val="00D34DE5"/>
    <w:rsid w:val="00D40DC1"/>
    <w:rsid w:val="00D418DA"/>
    <w:rsid w:val="00D43E18"/>
    <w:rsid w:val="00D46A99"/>
    <w:rsid w:val="00D51824"/>
    <w:rsid w:val="00D527AC"/>
    <w:rsid w:val="00D545FE"/>
    <w:rsid w:val="00D55EC7"/>
    <w:rsid w:val="00D56379"/>
    <w:rsid w:val="00D56865"/>
    <w:rsid w:val="00D6051C"/>
    <w:rsid w:val="00D65952"/>
    <w:rsid w:val="00D65ADA"/>
    <w:rsid w:val="00D66F57"/>
    <w:rsid w:val="00D72761"/>
    <w:rsid w:val="00D740BB"/>
    <w:rsid w:val="00D77F7D"/>
    <w:rsid w:val="00D810D2"/>
    <w:rsid w:val="00D81235"/>
    <w:rsid w:val="00D81897"/>
    <w:rsid w:val="00D81A66"/>
    <w:rsid w:val="00D8357E"/>
    <w:rsid w:val="00D83CE6"/>
    <w:rsid w:val="00D8496F"/>
    <w:rsid w:val="00D87729"/>
    <w:rsid w:val="00D87A26"/>
    <w:rsid w:val="00D90E9A"/>
    <w:rsid w:val="00D910DD"/>
    <w:rsid w:val="00D91B08"/>
    <w:rsid w:val="00D91BD5"/>
    <w:rsid w:val="00D91E2E"/>
    <w:rsid w:val="00D933C2"/>
    <w:rsid w:val="00D957FD"/>
    <w:rsid w:val="00D95CAF"/>
    <w:rsid w:val="00D9612F"/>
    <w:rsid w:val="00D96A76"/>
    <w:rsid w:val="00D970F5"/>
    <w:rsid w:val="00D977FF"/>
    <w:rsid w:val="00DA07C3"/>
    <w:rsid w:val="00DA0C18"/>
    <w:rsid w:val="00DA0EEF"/>
    <w:rsid w:val="00DA539A"/>
    <w:rsid w:val="00DA725C"/>
    <w:rsid w:val="00DB047F"/>
    <w:rsid w:val="00DB3EF4"/>
    <w:rsid w:val="00DB4DFE"/>
    <w:rsid w:val="00DB6546"/>
    <w:rsid w:val="00DC080E"/>
    <w:rsid w:val="00DC0B83"/>
    <w:rsid w:val="00DC42C7"/>
    <w:rsid w:val="00DC4944"/>
    <w:rsid w:val="00DD023D"/>
    <w:rsid w:val="00DD27E6"/>
    <w:rsid w:val="00DD3655"/>
    <w:rsid w:val="00DE1550"/>
    <w:rsid w:val="00DE2D33"/>
    <w:rsid w:val="00DE4EB7"/>
    <w:rsid w:val="00DE6522"/>
    <w:rsid w:val="00DE7057"/>
    <w:rsid w:val="00DF05EC"/>
    <w:rsid w:val="00DF1352"/>
    <w:rsid w:val="00DF14B4"/>
    <w:rsid w:val="00DF1ACC"/>
    <w:rsid w:val="00DF1CFC"/>
    <w:rsid w:val="00DF5716"/>
    <w:rsid w:val="00DF7E3B"/>
    <w:rsid w:val="00E0129A"/>
    <w:rsid w:val="00E017E4"/>
    <w:rsid w:val="00E020AC"/>
    <w:rsid w:val="00E02674"/>
    <w:rsid w:val="00E03664"/>
    <w:rsid w:val="00E038F9"/>
    <w:rsid w:val="00E04546"/>
    <w:rsid w:val="00E066A4"/>
    <w:rsid w:val="00E070C2"/>
    <w:rsid w:val="00E11236"/>
    <w:rsid w:val="00E170B4"/>
    <w:rsid w:val="00E2137F"/>
    <w:rsid w:val="00E21578"/>
    <w:rsid w:val="00E24016"/>
    <w:rsid w:val="00E31134"/>
    <w:rsid w:val="00E32472"/>
    <w:rsid w:val="00E33718"/>
    <w:rsid w:val="00E3518D"/>
    <w:rsid w:val="00E379AE"/>
    <w:rsid w:val="00E40AA3"/>
    <w:rsid w:val="00E40C32"/>
    <w:rsid w:val="00E415DF"/>
    <w:rsid w:val="00E44412"/>
    <w:rsid w:val="00E47ADE"/>
    <w:rsid w:val="00E51A29"/>
    <w:rsid w:val="00E530D1"/>
    <w:rsid w:val="00E5484D"/>
    <w:rsid w:val="00E54BF7"/>
    <w:rsid w:val="00E555F8"/>
    <w:rsid w:val="00E56C33"/>
    <w:rsid w:val="00E57143"/>
    <w:rsid w:val="00E576B7"/>
    <w:rsid w:val="00E57E83"/>
    <w:rsid w:val="00E614D4"/>
    <w:rsid w:val="00E630FF"/>
    <w:rsid w:val="00E63308"/>
    <w:rsid w:val="00E66134"/>
    <w:rsid w:val="00E669CC"/>
    <w:rsid w:val="00E67A77"/>
    <w:rsid w:val="00E70BAC"/>
    <w:rsid w:val="00E710D4"/>
    <w:rsid w:val="00E738DC"/>
    <w:rsid w:val="00E75513"/>
    <w:rsid w:val="00E771D4"/>
    <w:rsid w:val="00E80E80"/>
    <w:rsid w:val="00E82AD0"/>
    <w:rsid w:val="00E867B7"/>
    <w:rsid w:val="00E86BD4"/>
    <w:rsid w:val="00E90B97"/>
    <w:rsid w:val="00E91B21"/>
    <w:rsid w:val="00E92199"/>
    <w:rsid w:val="00E93299"/>
    <w:rsid w:val="00E95852"/>
    <w:rsid w:val="00EA123E"/>
    <w:rsid w:val="00EA476F"/>
    <w:rsid w:val="00EA5A98"/>
    <w:rsid w:val="00EA7D9C"/>
    <w:rsid w:val="00EB0C34"/>
    <w:rsid w:val="00EB2CD3"/>
    <w:rsid w:val="00EB2F46"/>
    <w:rsid w:val="00EB48B3"/>
    <w:rsid w:val="00EB5368"/>
    <w:rsid w:val="00EB6E69"/>
    <w:rsid w:val="00EB7B63"/>
    <w:rsid w:val="00EC13A4"/>
    <w:rsid w:val="00EC400D"/>
    <w:rsid w:val="00EC4B90"/>
    <w:rsid w:val="00ED0840"/>
    <w:rsid w:val="00ED08A9"/>
    <w:rsid w:val="00ED126B"/>
    <w:rsid w:val="00ED3B56"/>
    <w:rsid w:val="00ED515E"/>
    <w:rsid w:val="00ED6044"/>
    <w:rsid w:val="00ED6712"/>
    <w:rsid w:val="00ED6C09"/>
    <w:rsid w:val="00ED7640"/>
    <w:rsid w:val="00EE368F"/>
    <w:rsid w:val="00EE5F1A"/>
    <w:rsid w:val="00EE6AEB"/>
    <w:rsid w:val="00EF194C"/>
    <w:rsid w:val="00EF23C7"/>
    <w:rsid w:val="00EF4143"/>
    <w:rsid w:val="00EF4C88"/>
    <w:rsid w:val="00EF4E47"/>
    <w:rsid w:val="00EF698C"/>
    <w:rsid w:val="00EF70DC"/>
    <w:rsid w:val="00F00BE7"/>
    <w:rsid w:val="00F0108D"/>
    <w:rsid w:val="00F02632"/>
    <w:rsid w:val="00F02BF5"/>
    <w:rsid w:val="00F03AC1"/>
    <w:rsid w:val="00F0570C"/>
    <w:rsid w:val="00F0721B"/>
    <w:rsid w:val="00F100B0"/>
    <w:rsid w:val="00F10584"/>
    <w:rsid w:val="00F111A7"/>
    <w:rsid w:val="00F12310"/>
    <w:rsid w:val="00F12A1B"/>
    <w:rsid w:val="00F15A3A"/>
    <w:rsid w:val="00F16D82"/>
    <w:rsid w:val="00F20653"/>
    <w:rsid w:val="00F21839"/>
    <w:rsid w:val="00F22EFE"/>
    <w:rsid w:val="00F22FE4"/>
    <w:rsid w:val="00F2480A"/>
    <w:rsid w:val="00F25E54"/>
    <w:rsid w:val="00F316F5"/>
    <w:rsid w:val="00F3346C"/>
    <w:rsid w:val="00F33CDD"/>
    <w:rsid w:val="00F33EF5"/>
    <w:rsid w:val="00F345B6"/>
    <w:rsid w:val="00F349DF"/>
    <w:rsid w:val="00F3768B"/>
    <w:rsid w:val="00F41961"/>
    <w:rsid w:val="00F421CA"/>
    <w:rsid w:val="00F43E51"/>
    <w:rsid w:val="00F451C3"/>
    <w:rsid w:val="00F45E60"/>
    <w:rsid w:val="00F476E4"/>
    <w:rsid w:val="00F47AAF"/>
    <w:rsid w:val="00F47C4D"/>
    <w:rsid w:val="00F50389"/>
    <w:rsid w:val="00F51F76"/>
    <w:rsid w:val="00F532B7"/>
    <w:rsid w:val="00F53CA1"/>
    <w:rsid w:val="00F53FDC"/>
    <w:rsid w:val="00F55BED"/>
    <w:rsid w:val="00F56C50"/>
    <w:rsid w:val="00F60F23"/>
    <w:rsid w:val="00F63E02"/>
    <w:rsid w:val="00F649AE"/>
    <w:rsid w:val="00F64C1B"/>
    <w:rsid w:val="00F64E50"/>
    <w:rsid w:val="00F662B3"/>
    <w:rsid w:val="00F66D4D"/>
    <w:rsid w:val="00F67183"/>
    <w:rsid w:val="00F73166"/>
    <w:rsid w:val="00F775C9"/>
    <w:rsid w:val="00F8101E"/>
    <w:rsid w:val="00F81857"/>
    <w:rsid w:val="00F82F73"/>
    <w:rsid w:val="00F83EDD"/>
    <w:rsid w:val="00F8694F"/>
    <w:rsid w:val="00F9131F"/>
    <w:rsid w:val="00F91C36"/>
    <w:rsid w:val="00F91DED"/>
    <w:rsid w:val="00F937E6"/>
    <w:rsid w:val="00F93DD2"/>
    <w:rsid w:val="00F947FE"/>
    <w:rsid w:val="00F94C94"/>
    <w:rsid w:val="00F96D8C"/>
    <w:rsid w:val="00FA0547"/>
    <w:rsid w:val="00FA2852"/>
    <w:rsid w:val="00FA2D1A"/>
    <w:rsid w:val="00FA420C"/>
    <w:rsid w:val="00FA508E"/>
    <w:rsid w:val="00FA526B"/>
    <w:rsid w:val="00FB2143"/>
    <w:rsid w:val="00FB334F"/>
    <w:rsid w:val="00FB602D"/>
    <w:rsid w:val="00FB61C5"/>
    <w:rsid w:val="00FB6865"/>
    <w:rsid w:val="00FB75F0"/>
    <w:rsid w:val="00FB7B87"/>
    <w:rsid w:val="00FB7F86"/>
    <w:rsid w:val="00FC0633"/>
    <w:rsid w:val="00FC5EA2"/>
    <w:rsid w:val="00FD3CE5"/>
    <w:rsid w:val="00FD4AC3"/>
    <w:rsid w:val="00FD5A34"/>
    <w:rsid w:val="00FE0068"/>
    <w:rsid w:val="00FE074C"/>
    <w:rsid w:val="00FE09F0"/>
    <w:rsid w:val="00FE0B31"/>
    <w:rsid w:val="00FE1BAE"/>
    <w:rsid w:val="00FE4B07"/>
    <w:rsid w:val="00FE7442"/>
    <w:rsid w:val="00FF75AC"/>
    <w:rsid w:val="00FF7851"/>
    <w:rsid w:val="00FF7FA4"/>
    <w:rsid w:val="011B8C7D"/>
    <w:rsid w:val="0232ADEA"/>
    <w:rsid w:val="0244EAE1"/>
    <w:rsid w:val="024FF88F"/>
    <w:rsid w:val="027951F8"/>
    <w:rsid w:val="0362F970"/>
    <w:rsid w:val="041C6B3C"/>
    <w:rsid w:val="04403E1C"/>
    <w:rsid w:val="04AB65D0"/>
    <w:rsid w:val="04E6E34E"/>
    <w:rsid w:val="0611FEAF"/>
    <w:rsid w:val="061DF14D"/>
    <w:rsid w:val="069C863E"/>
    <w:rsid w:val="06ED5A7C"/>
    <w:rsid w:val="072E4E4F"/>
    <w:rsid w:val="08240101"/>
    <w:rsid w:val="087E1D17"/>
    <w:rsid w:val="0888C711"/>
    <w:rsid w:val="089E1ECE"/>
    <w:rsid w:val="08DBD1A9"/>
    <w:rsid w:val="08F6E264"/>
    <w:rsid w:val="0A480936"/>
    <w:rsid w:val="0A49ED2C"/>
    <w:rsid w:val="0C00558F"/>
    <w:rsid w:val="0C92BE43"/>
    <w:rsid w:val="0CE1137B"/>
    <w:rsid w:val="0D3C7727"/>
    <w:rsid w:val="0DE7306A"/>
    <w:rsid w:val="0EB8344D"/>
    <w:rsid w:val="0EF26732"/>
    <w:rsid w:val="0FC7D149"/>
    <w:rsid w:val="1012E1F7"/>
    <w:rsid w:val="11917409"/>
    <w:rsid w:val="12300F67"/>
    <w:rsid w:val="12752285"/>
    <w:rsid w:val="1279ED3B"/>
    <w:rsid w:val="12C6B7BB"/>
    <w:rsid w:val="12E423E0"/>
    <w:rsid w:val="13F08752"/>
    <w:rsid w:val="13F5CD0C"/>
    <w:rsid w:val="1439E631"/>
    <w:rsid w:val="14479B46"/>
    <w:rsid w:val="158727FA"/>
    <w:rsid w:val="16172A23"/>
    <w:rsid w:val="16BE794D"/>
    <w:rsid w:val="1703FC6B"/>
    <w:rsid w:val="17C4BA4C"/>
    <w:rsid w:val="189BC8CE"/>
    <w:rsid w:val="18F7E573"/>
    <w:rsid w:val="19534685"/>
    <w:rsid w:val="1A3F32BA"/>
    <w:rsid w:val="1A6F2189"/>
    <w:rsid w:val="1AA1C43B"/>
    <w:rsid w:val="1AE2D60B"/>
    <w:rsid w:val="1AEE084B"/>
    <w:rsid w:val="1B317BF8"/>
    <w:rsid w:val="1C6C5739"/>
    <w:rsid w:val="1EA0012C"/>
    <w:rsid w:val="1F1F9486"/>
    <w:rsid w:val="1F4BC9ED"/>
    <w:rsid w:val="1F755293"/>
    <w:rsid w:val="1F7C34CD"/>
    <w:rsid w:val="1F7C47B2"/>
    <w:rsid w:val="20FEEFB6"/>
    <w:rsid w:val="2102F758"/>
    <w:rsid w:val="21181813"/>
    <w:rsid w:val="225CBA44"/>
    <w:rsid w:val="229AC017"/>
    <w:rsid w:val="236E58AB"/>
    <w:rsid w:val="239F500F"/>
    <w:rsid w:val="23B64308"/>
    <w:rsid w:val="242995AF"/>
    <w:rsid w:val="24BC3818"/>
    <w:rsid w:val="24E3FBB6"/>
    <w:rsid w:val="252A536B"/>
    <w:rsid w:val="2575277D"/>
    <w:rsid w:val="25CC280C"/>
    <w:rsid w:val="25DEDCAE"/>
    <w:rsid w:val="276E313A"/>
    <w:rsid w:val="27A69815"/>
    <w:rsid w:val="28763363"/>
    <w:rsid w:val="290A019B"/>
    <w:rsid w:val="294B080E"/>
    <w:rsid w:val="2A18B9D7"/>
    <w:rsid w:val="2A403582"/>
    <w:rsid w:val="2AB3C6B9"/>
    <w:rsid w:val="2B3F6973"/>
    <w:rsid w:val="2B7E05C3"/>
    <w:rsid w:val="2BBAE82A"/>
    <w:rsid w:val="2C2ACFA5"/>
    <w:rsid w:val="2CADE2F6"/>
    <w:rsid w:val="2CCC88A9"/>
    <w:rsid w:val="2D346ED2"/>
    <w:rsid w:val="2D94A48A"/>
    <w:rsid w:val="2DF21E58"/>
    <w:rsid w:val="2F1E7BCC"/>
    <w:rsid w:val="300428FB"/>
    <w:rsid w:val="307AB369"/>
    <w:rsid w:val="31118DFC"/>
    <w:rsid w:val="3122EB17"/>
    <w:rsid w:val="316E7D0D"/>
    <w:rsid w:val="32D72E88"/>
    <w:rsid w:val="330886BC"/>
    <w:rsid w:val="331A4A86"/>
    <w:rsid w:val="333E7907"/>
    <w:rsid w:val="339BD7C0"/>
    <w:rsid w:val="33ADD94C"/>
    <w:rsid w:val="33CCE89C"/>
    <w:rsid w:val="33D4841B"/>
    <w:rsid w:val="34772213"/>
    <w:rsid w:val="34C4C666"/>
    <w:rsid w:val="34C97B11"/>
    <w:rsid w:val="34CE6BF4"/>
    <w:rsid w:val="35288EB8"/>
    <w:rsid w:val="3537062E"/>
    <w:rsid w:val="354864BB"/>
    <w:rsid w:val="3634B561"/>
    <w:rsid w:val="363798F6"/>
    <w:rsid w:val="368967D9"/>
    <w:rsid w:val="369B8D48"/>
    <w:rsid w:val="37D8D246"/>
    <w:rsid w:val="382843BA"/>
    <w:rsid w:val="3879DBD8"/>
    <w:rsid w:val="3907C06B"/>
    <w:rsid w:val="394B4DD5"/>
    <w:rsid w:val="39906E97"/>
    <w:rsid w:val="39BC55CC"/>
    <w:rsid w:val="3A008561"/>
    <w:rsid w:val="3A9DF0AE"/>
    <w:rsid w:val="3AA4E185"/>
    <w:rsid w:val="3AA82B39"/>
    <w:rsid w:val="3B5AC427"/>
    <w:rsid w:val="3B9C9584"/>
    <w:rsid w:val="3BAF0EF8"/>
    <w:rsid w:val="3C95A2DC"/>
    <w:rsid w:val="3CE55B4D"/>
    <w:rsid w:val="3DD9F7AE"/>
    <w:rsid w:val="3DF3DA42"/>
    <w:rsid w:val="3E5C401A"/>
    <w:rsid w:val="3E812BAE"/>
    <w:rsid w:val="3E8E988D"/>
    <w:rsid w:val="3E93BF38"/>
    <w:rsid w:val="3EB91063"/>
    <w:rsid w:val="3ED2E212"/>
    <w:rsid w:val="3EE577BB"/>
    <w:rsid w:val="3F5D9E9E"/>
    <w:rsid w:val="3F8E2DBA"/>
    <w:rsid w:val="3FA065BB"/>
    <w:rsid w:val="3FE69425"/>
    <w:rsid w:val="400D791D"/>
    <w:rsid w:val="409E5D1F"/>
    <w:rsid w:val="41279CA7"/>
    <w:rsid w:val="4196ABC7"/>
    <w:rsid w:val="41CDB0A1"/>
    <w:rsid w:val="41F0B125"/>
    <w:rsid w:val="433B7474"/>
    <w:rsid w:val="43504B01"/>
    <w:rsid w:val="43A75879"/>
    <w:rsid w:val="44E895D5"/>
    <w:rsid w:val="4515DE96"/>
    <w:rsid w:val="45F3DE96"/>
    <w:rsid w:val="46F7EDCB"/>
    <w:rsid w:val="4769C44B"/>
    <w:rsid w:val="48DD3DAF"/>
    <w:rsid w:val="498B3AE1"/>
    <w:rsid w:val="4AC63C89"/>
    <w:rsid w:val="4AE6FB09"/>
    <w:rsid w:val="4B0B0FDA"/>
    <w:rsid w:val="4B4F58E7"/>
    <w:rsid w:val="4C17A56E"/>
    <w:rsid w:val="4CE9CFCF"/>
    <w:rsid w:val="4E00FE93"/>
    <w:rsid w:val="4ECDDB0B"/>
    <w:rsid w:val="4ED2E237"/>
    <w:rsid w:val="4EDC231A"/>
    <w:rsid w:val="4F40D53E"/>
    <w:rsid w:val="4FC37703"/>
    <w:rsid w:val="4FD833DB"/>
    <w:rsid w:val="4FF14038"/>
    <w:rsid w:val="500ED4EA"/>
    <w:rsid w:val="50A13B2C"/>
    <w:rsid w:val="50A40EAE"/>
    <w:rsid w:val="51754829"/>
    <w:rsid w:val="5222AF63"/>
    <w:rsid w:val="523D0B8D"/>
    <w:rsid w:val="52AEE3CF"/>
    <w:rsid w:val="5318AFD5"/>
    <w:rsid w:val="536FCAC5"/>
    <w:rsid w:val="53B5420C"/>
    <w:rsid w:val="53F71B3A"/>
    <w:rsid w:val="54B37684"/>
    <w:rsid w:val="54D9F6EA"/>
    <w:rsid w:val="55466337"/>
    <w:rsid w:val="554860BD"/>
    <w:rsid w:val="554D2726"/>
    <w:rsid w:val="556D6C71"/>
    <w:rsid w:val="564F46E5"/>
    <w:rsid w:val="568644A8"/>
    <w:rsid w:val="577A0D34"/>
    <w:rsid w:val="57EB1746"/>
    <w:rsid w:val="589C9F59"/>
    <w:rsid w:val="58AA2E9C"/>
    <w:rsid w:val="58CAFDFD"/>
    <w:rsid w:val="58E6370A"/>
    <w:rsid w:val="58FFA3F7"/>
    <w:rsid w:val="59340230"/>
    <w:rsid w:val="59D66129"/>
    <w:rsid w:val="5A0C0403"/>
    <w:rsid w:val="5B1EA9C5"/>
    <w:rsid w:val="5BB55653"/>
    <w:rsid w:val="5CBC3B72"/>
    <w:rsid w:val="5D70E942"/>
    <w:rsid w:val="5E3CF304"/>
    <w:rsid w:val="5E922364"/>
    <w:rsid w:val="5EF4DD5B"/>
    <w:rsid w:val="5F3D5E0E"/>
    <w:rsid w:val="5F76D301"/>
    <w:rsid w:val="5F8C4853"/>
    <w:rsid w:val="5FF8060D"/>
    <w:rsid w:val="60207F40"/>
    <w:rsid w:val="606DFF15"/>
    <w:rsid w:val="6087FA5A"/>
    <w:rsid w:val="61F8E5BB"/>
    <w:rsid w:val="624758C0"/>
    <w:rsid w:val="6260C485"/>
    <w:rsid w:val="639CF9FC"/>
    <w:rsid w:val="63A78E43"/>
    <w:rsid w:val="63C6361F"/>
    <w:rsid w:val="63EDEC6C"/>
    <w:rsid w:val="64A62738"/>
    <w:rsid w:val="656D91CF"/>
    <w:rsid w:val="665F23DE"/>
    <w:rsid w:val="66E451E5"/>
    <w:rsid w:val="680407A6"/>
    <w:rsid w:val="6817EF2A"/>
    <w:rsid w:val="68444BFD"/>
    <w:rsid w:val="698ACB16"/>
    <w:rsid w:val="69AAB40C"/>
    <w:rsid w:val="69F953B9"/>
    <w:rsid w:val="6A314E52"/>
    <w:rsid w:val="6BF865AD"/>
    <w:rsid w:val="6C9B9ACE"/>
    <w:rsid w:val="6CA133BC"/>
    <w:rsid w:val="6CC532D5"/>
    <w:rsid w:val="6D0D432D"/>
    <w:rsid w:val="6D4FC6B7"/>
    <w:rsid w:val="6D91D0D3"/>
    <w:rsid w:val="6ED6A453"/>
    <w:rsid w:val="6F2461F5"/>
    <w:rsid w:val="6F6F94B3"/>
    <w:rsid w:val="6F7B6872"/>
    <w:rsid w:val="6F940A9E"/>
    <w:rsid w:val="6FE0FA6C"/>
    <w:rsid w:val="70409317"/>
    <w:rsid w:val="7057829E"/>
    <w:rsid w:val="70DBA30D"/>
    <w:rsid w:val="711BE50D"/>
    <w:rsid w:val="7196E27F"/>
    <w:rsid w:val="71C0911A"/>
    <w:rsid w:val="726C9B3F"/>
    <w:rsid w:val="7387B5B6"/>
    <w:rsid w:val="73D8786D"/>
    <w:rsid w:val="73E9A4E8"/>
    <w:rsid w:val="73EAAC83"/>
    <w:rsid w:val="74D92718"/>
    <w:rsid w:val="74D99A92"/>
    <w:rsid w:val="75155A5F"/>
    <w:rsid w:val="75737B44"/>
    <w:rsid w:val="75AEB1C9"/>
    <w:rsid w:val="760338F6"/>
    <w:rsid w:val="76D0D734"/>
    <w:rsid w:val="7709A6C5"/>
    <w:rsid w:val="772FCFA8"/>
    <w:rsid w:val="7734AE75"/>
    <w:rsid w:val="77AB6FAF"/>
    <w:rsid w:val="79298517"/>
    <w:rsid w:val="79C1E4F4"/>
    <w:rsid w:val="79F9FC8D"/>
    <w:rsid w:val="7A459F32"/>
    <w:rsid w:val="7B434CAC"/>
    <w:rsid w:val="7B71A29A"/>
    <w:rsid w:val="7CF985B6"/>
    <w:rsid w:val="7DB9066D"/>
    <w:rsid w:val="7DBF8733"/>
    <w:rsid w:val="7DF66693"/>
    <w:rsid w:val="7E1EC8DD"/>
    <w:rsid w:val="7E59AD74"/>
    <w:rsid w:val="7E955617"/>
    <w:rsid w:val="7EBA0813"/>
    <w:rsid w:val="7F4E17BF"/>
    <w:rsid w:val="7F8C948D"/>
    <w:rsid w:val="7FF57DD5"/>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619BF3"/>
  <w15:chartTrackingRefBased/>
  <w15:docId w15:val="{66D68AD6-5A86-4E2B-BAFD-DDBEA5187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5F76"/>
    <w:rPr>
      <w:sz w:val="24"/>
      <w:szCs w:val="24"/>
    </w:rPr>
  </w:style>
  <w:style w:type="paragraph" w:styleId="Heading1">
    <w:name w:val="heading 1"/>
    <w:basedOn w:val="Normal"/>
    <w:next w:val="Normal"/>
    <w:link w:val="Heading1Char"/>
    <w:qFormat/>
    <w:rsid w:val="00225F76"/>
    <w:pPr>
      <w:keepNext/>
      <w:widowControl w:val="0"/>
      <w:numPr>
        <w:numId w:val="1"/>
      </w:numPr>
      <w:suppressAutoHyphens/>
      <w:spacing w:before="240" w:after="60"/>
      <w:outlineLvl w:val="0"/>
    </w:pPr>
    <w:rPr>
      <w:b/>
      <w:sz w:val="32"/>
      <w:szCs w:val="20"/>
    </w:rPr>
  </w:style>
  <w:style w:type="paragraph" w:styleId="Heading2">
    <w:name w:val="heading 2"/>
    <w:basedOn w:val="Normal"/>
    <w:next w:val="Normal"/>
    <w:qFormat/>
    <w:rsid w:val="00225F76"/>
    <w:pPr>
      <w:keepNext/>
      <w:widowControl w:val="0"/>
      <w:numPr>
        <w:ilvl w:val="1"/>
        <w:numId w:val="1"/>
      </w:numPr>
      <w:suppressAutoHyphens/>
      <w:spacing w:before="240" w:after="60"/>
      <w:outlineLvl w:val="1"/>
    </w:pPr>
    <w:rPr>
      <w:rFonts w:ascii="Arial" w:hAnsi="Arial"/>
      <w:b/>
      <w:i/>
      <w:szCs w:val="20"/>
    </w:rPr>
  </w:style>
  <w:style w:type="paragraph" w:styleId="Heading3">
    <w:name w:val="heading 3"/>
    <w:basedOn w:val="Normal"/>
    <w:next w:val="Normal"/>
    <w:qFormat/>
    <w:rsid w:val="00225F76"/>
    <w:pPr>
      <w:keepNext/>
      <w:widowControl w:val="0"/>
      <w:suppressAutoHyphens/>
      <w:outlineLvl w:val="2"/>
    </w:pPr>
    <w:rPr>
      <w:b/>
      <w:szCs w:val="20"/>
    </w:rPr>
  </w:style>
  <w:style w:type="paragraph" w:styleId="Heading4">
    <w:name w:val="heading 4"/>
    <w:basedOn w:val="Normal"/>
    <w:next w:val="Normal"/>
    <w:qFormat/>
    <w:rsid w:val="00225F76"/>
    <w:pPr>
      <w:keepNext/>
      <w:widowControl w:val="0"/>
      <w:numPr>
        <w:ilvl w:val="3"/>
        <w:numId w:val="1"/>
      </w:numPr>
      <w:suppressAutoHyphens/>
      <w:spacing w:before="240" w:after="60"/>
      <w:outlineLvl w:val="3"/>
    </w:pPr>
    <w:rPr>
      <w:b/>
      <w:i/>
      <w:szCs w:val="20"/>
    </w:rPr>
  </w:style>
  <w:style w:type="paragraph" w:styleId="Heading5">
    <w:name w:val="heading 5"/>
    <w:basedOn w:val="Normal"/>
    <w:next w:val="Normal"/>
    <w:qFormat/>
    <w:rsid w:val="00225F76"/>
    <w:pPr>
      <w:widowControl w:val="0"/>
      <w:numPr>
        <w:ilvl w:val="4"/>
        <w:numId w:val="1"/>
      </w:numPr>
      <w:suppressAutoHyphens/>
      <w:spacing w:before="240" w:after="60"/>
      <w:outlineLvl w:val="4"/>
    </w:pPr>
    <w:rPr>
      <w:rFonts w:ascii="Arial" w:hAnsi="Arial"/>
      <w:sz w:val="22"/>
      <w:szCs w:val="20"/>
    </w:rPr>
  </w:style>
  <w:style w:type="paragraph" w:styleId="Heading6">
    <w:name w:val="heading 6"/>
    <w:basedOn w:val="Normal"/>
    <w:next w:val="Normal"/>
    <w:qFormat/>
    <w:rsid w:val="00225F76"/>
    <w:pPr>
      <w:widowControl w:val="0"/>
      <w:numPr>
        <w:ilvl w:val="5"/>
        <w:numId w:val="1"/>
      </w:numPr>
      <w:suppressAutoHyphens/>
      <w:spacing w:before="240" w:after="60"/>
      <w:outlineLvl w:val="5"/>
    </w:pPr>
    <w:rPr>
      <w:rFonts w:ascii="Arial" w:hAnsi="Arial"/>
      <w:i/>
      <w:sz w:val="22"/>
      <w:szCs w:val="20"/>
    </w:rPr>
  </w:style>
  <w:style w:type="paragraph" w:styleId="Heading7">
    <w:name w:val="heading 7"/>
    <w:basedOn w:val="Normal"/>
    <w:next w:val="Normal"/>
    <w:qFormat/>
    <w:rsid w:val="00225F76"/>
    <w:pPr>
      <w:widowControl w:val="0"/>
      <w:numPr>
        <w:ilvl w:val="6"/>
        <w:numId w:val="1"/>
      </w:numPr>
      <w:suppressAutoHyphens/>
      <w:spacing w:before="240" w:after="60"/>
      <w:outlineLvl w:val="6"/>
    </w:pPr>
    <w:rPr>
      <w:rFonts w:ascii="Arial" w:hAnsi="Arial"/>
      <w:sz w:val="20"/>
      <w:szCs w:val="20"/>
    </w:rPr>
  </w:style>
  <w:style w:type="paragraph" w:styleId="Heading8">
    <w:name w:val="heading 8"/>
    <w:basedOn w:val="Normal"/>
    <w:next w:val="Normal"/>
    <w:qFormat/>
    <w:rsid w:val="00225F76"/>
    <w:pPr>
      <w:widowControl w:val="0"/>
      <w:numPr>
        <w:ilvl w:val="7"/>
        <w:numId w:val="1"/>
      </w:numPr>
      <w:suppressAutoHyphens/>
      <w:spacing w:before="240" w:after="60"/>
      <w:outlineLvl w:val="7"/>
    </w:pPr>
    <w:rPr>
      <w:rFonts w:ascii="Arial" w:hAnsi="Arial"/>
      <w:i/>
      <w:sz w:val="20"/>
      <w:szCs w:val="20"/>
    </w:rPr>
  </w:style>
  <w:style w:type="paragraph" w:styleId="Heading9">
    <w:name w:val="heading 9"/>
    <w:basedOn w:val="Normal"/>
    <w:next w:val="Normal"/>
    <w:qFormat/>
    <w:rsid w:val="00225F76"/>
    <w:pPr>
      <w:widowControl w:val="0"/>
      <w:numPr>
        <w:ilvl w:val="8"/>
        <w:numId w:val="1"/>
      </w:numPr>
      <w:suppressAutoHyphens/>
      <w:spacing w:before="240" w:after="60"/>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25F76"/>
    <w:pPr>
      <w:widowControl w:val="0"/>
      <w:tabs>
        <w:tab w:val="center" w:pos="4536"/>
        <w:tab w:val="right" w:pos="9072"/>
      </w:tabs>
      <w:suppressAutoHyphens/>
    </w:pPr>
    <w:rPr>
      <w:szCs w:val="20"/>
    </w:rPr>
  </w:style>
  <w:style w:type="character" w:customStyle="1" w:styleId="Heading1Char">
    <w:name w:val="Heading 1 Char"/>
    <w:link w:val="Heading1"/>
    <w:rsid w:val="00225F76"/>
    <w:rPr>
      <w:b/>
      <w:sz w:val="32"/>
      <w:lang w:val="nb-NO" w:eastAsia="nb-NO" w:bidi="ar-SA"/>
    </w:rPr>
  </w:style>
  <w:style w:type="paragraph" w:styleId="TOC1">
    <w:name w:val="toc 1"/>
    <w:basedOn w:val="Normal"/>
    <w:next w:val="Normal"/>
    <w:autoRedefine/>
    <w:uiPriority w:val="39"/>
    <w:rsid w:val="00A64A8C"/>
    <w:pPr>
      <w:spacing w:before="240" w:after="120"/>
      <w:ind w:right="-1"/>
    </w:pPr>
    <w:rPr>
      <w:rFonts w:asciiTheme="minorHAnsi" w:hAnsiTheme="minorHAnsi" w:cstheme="minorHAnsi"/>
      <w:b/>
      <w:bCs/>
      <w:sz w:val="20"/>
      <w:szCs w:val="20"/>
    </w:rPr>
  </w:style>
  <w:style w:type="paragraph" w:styleId="TOC2">
    <w:name w:val="toc 2"/>
    <w:basedOn w:val="Normal"/>
    <w:next w:val="Normal"/>
    <w:autoRedefine/>
    <w:uiPriority w:val="39"/>
    <w:rsid w:val="004F0A17"/>
    <w:pPr>
      <w:tabs>
        <w:tab w:val="left" w:pos="720"/>
        <w:tab w:val="right" w:pos="8919"/>
      </w:tabs>
      <w:spacing w:before="120"/>
      <w:ind w:left="240"/>
    </w:pPr>
    <w:rPr>
      <w:rFonts w:asciiTheme="minorHAnsi" w:hAnsiTheme="minorHAnsi" w:cstheme="minorHAnsi"/>
      <w:i/>
      <w:iCs/>
      <w:sz w:val="20"/>
      <w:szCs w:val="20"/>
    </w:rPr>
  </w:style>
  <w:style w:type="paragraph" w:styleId="TOC3">
    <w:name w:val="toc 3"/>
    <w:basedOn w:val="Normal"/>
    <w:next w:val="Normal"/>
    <w:autoRedefine/>
    <w:uiPriority w:val="39"/>
    <w:rsid w:val="00D977FF"/>
    <w:pPr>
      <w:ind w:left="480"/>
    </w:pPr>
    <w:rPr>
      <w:rFonts w:asciiTheme="minorHAnsi" w:hAnsiTheme="minorHAnsi" w:cstheme="minorHAnsi"/>
      <w:sz w:val="20"/>
      <w:szCs w:val="20"/>
    </w:rPr>
  </w:style>
  <w:style w:type="character" w:styleId="Hyperlink">
    <w:name w:val="Hyperlink"/>
    <w:uiPriority w:val="99"/>
    <w:rsid w:val="00225F76"/>
    <w:rPr>
      <w:color w:val="0000FF"/>
      <w:u w:val="single"/>
    </w:rPr>
  </w:style>
  <w:style w:type="character" w:styleId="PageNumber">
    <w:name w:val="page number"/>
    <w:basedOn w:val="DefaultParagraphFont"/>
    <w:rsid w:val="00CB725D"/>
  </w:style>
  <w:style w:type="paragraph" w:styleId="Footer">
    <w:name w:val="footer"/>
    <w:basedOn w:val="Normal"/>
    <w:link w:val="FooterChar"/>
    <w:uiPriority w:val="99"/>
    <w:rsid w:val="00734974"/>
    <w:pPr>
      <w:tabs>
        <w:tab w:val="center" w:pos="4536"/>
        <w:tab w:val="right" w:pos="9072"/>
      </w:tabs>
    </w:pPr>
  </w:style>
  <w:style w:type="paragraph" w:styleId="BodyTextIndent2">
    <w:name w:val="Body Text Indent 2"/>
    <w:basedOn w:val="Normal"/>
    <w:rsid w:val="0049697C"/>
    <w:pPr>
      <w:widowControl w:val="0"/>
      <w:suppressAutoHyphens/>
      <w:ind w:left="1416"/>
    </w:pPr>
    <w:rPr>
      <w:szCs w:val="20"/>
    </w:rPr>
  </w:style>
  <w:style w:type="paragraph" w:styleId="BodyTextIndent3">
    <w:name w:val="Body Text Indent 3"/>
    <w:basedOn w:val="Normal"/>
    <w:rsid w:val="0049697C"/>
    <w:pPr>
      <w:widowControl w:val="0"/>
      <w:suppressAutoHyphens/>
      <w:ind w:left="708"/>
    </w:pPr>
    <w:rPr>
      <w:bCs/>
      <w:szCs w:val="20"/>
    </w:rPr>
  </w:style>
  <w:style w:type="table" w:styleId="TableGrid">
    <w:name w:val="Table Grid"/>
    <w:basedOn w:val="TableNormal"/>
    <w:rsid w:val="006B5C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4869EB"/>
    <w:pPr>
      <w:ind w:left="720"/>
    </w:pPr>
    <w:rPr>
      <w:rFonts w:asciiTheme="minorHAnsi" w:hAnsiTheme="minorHAnsi" w:cstheme="minorHAnsi"/>
      <w:sz w:val="20"/>
      <w:szCs w:val="20"/>
    </w:rPr>
  </w:style>
  <w:style w:type="paragraph" w:styleId="TOC5">
    <w:name w:val="toc 5"/>
    <w:basedOn w:val="Normal"/>
    <w:next w:val="Normal"/>
    <w:autoRedefine/>
    <w:semiHidden/>
    <w:rsid w:val="004869EB"/>
    <w:pPr>
      <w:ind w:left="960"/>
    </w:pPr>
    <w:rPr>
      <w:rFonts w:asciiTheme="minorHAnsi" w:hAnsiTheme="minorHAnsi" w:cstheme="minorHAnsi"/>
      <w:sz w:val="20"/>
      <w:szCs w:val="20"/>
    </w:rPr>
  </w:style>
  <w:style w:type="paragraph" w:styleId="TOC6">
    <w:name w:val="toc 6"/>
    <w:basedOn w:val="Normal"/>
    <w:next w:val="Normal"/>
    <w:autoRedefine/>
    <w:semiHidden/>
    <w:rsid w:val="004869EB"/>
    <w:pPr>
      <w:ind w:left="1200"/>
    </w:pPr>
    <w:rPr>
      <w:rFonts w:asciiTheme="minorHAnsi" w:hAnsiTheme="minorHAnsi" w:cstheme="minorHAnsi"/>
      <w:sz w:val="20"/>
      <w:szCs w:val="20"/>
    </w:rPr>
  </w:style>
  <w:style w:type="paragraph" w:styleId="TOC7">
    <w:name w:val="toc 7"/>
    <w:basedOn w:val="Normal"/>
    <w:next w:val="Normal"/>
    <w:autoRedefine/>
    <w:semiHidden/>
    <w:rsid w:val="004869EB"/>
    <w:pPr>
      <w:ind w:left="1440"/>
    </w:pPr>
    <w:rPr>
      <w:rFonts w:asciiTheme="minorHAnsi" w:hAnsiTheme="minorHAnsi" w:cstheme="minorHAnsi"/>
      <w:sz w:val="20"/>
      <w:szCs w:val="20"/>
    </w:rPr>
  </w:style>
  <w:style w:type="paragraph" w:styleId="TOC8">
    <w:name w:val="toc 8"/>
    <w:basedOn w:val="Normal"/>
    <w:next w:val="Normal"/>
    <w:autoRedefine/>
    <w:semiHidden/>
    <w:rsid w:val="004869EB"/>
    <w:pPr>
      <w:ind w:left="1680"/>
    </w:pPr>
    <w:rPr>
      <w:rFonts w:asciiTheme="minorHAnsi" w:hAnsiTheme="minorHAnsi" w:cstheme="minorHAnsi"/>
      <w:sz w:val="20"/>
      <w:szCs w:val="20"/>
    </w:rPr>
  </w:style>
  <w:style w:type="paragraph" w:styleId="TOC9">
    <w:name w:val="toc 9"/>
    <w:basedOn w:val="Normal"/>
    <w:next w:val="Normal"/>
    <w:autoRedefine/>
    <w:semiHidden/>
    <w:rsid w:val="004869EB"/>
    <w:pPr>
      <w:ind w:left="1920"/>
    </w:pPr>
    <w:rPr>
      <w:rFonts w:asciiTheme="minorHAnsi" w:hAnsiTheme="minorHAnsi" w:cstheme="minorHAnsi"/>
      <w:sz w:val="20"/>
      <w:szCs w:val="20"/>
    </w:rPr>
  </w:style>
  <w:style w:type="character" w:styleId="CommentReference">
    <w:name w:val="annotation reference"/>
    <w:rsid w:val="00947898"/>
    <w:rPr>
      <w:sz w:val="16"/>
      <w:szCs w:val="16"/>
    </w:rPr>
  </w:style>
  <w:style w:type="paragraph" w:styleId="CommentText">
    <w:name w:val="annotation text"/>
    <w:basedOn w:val="Normal"/>
    <w:link w:val="CommentTextChar"/>
    <w:rsid w:val="00947898"/>
    <w:rPr>
      <w:sz w:val="20"/>
      <w:szCs w:val="20"/>
    </w:rPr>
  </w:style>
  <w:style w:type="character" w:customStyle="1" w:styleId="CommentTextChar">
    <w:name w:val="Comment Text Char"/>
    <w:basedOn w:val="DefaultParagraphFont"/>
    <w:link w:val="CommentText"/>
    <w:rsid w:val="00947898"/>
  </w:style>
  <w:style w:type="paragraph" w:styleId="CommentSubject">
    <w:name w:val="annotation subject"/>
    <w:basedOn w:val="CommentText"/>
    <w:next w:val="CommentText"/>
    <w:link w:val="CommentSubjectChar"/>
    <w:rsid w:val="00947898"/>
    <w:rPr>
      <w:b/>
      <w:bCs/>
    </w:rPr>
  </w:style>
  <w:style w:type="character" w:customStyle="1" w:styleId="CommentSubjectChar">
    <w:name w:val="Comment Subject Char"/>
    <w:link w:val="CommentSubject"/>
    <w:rsid w:val="00947898"/>
    <w:rPr>
      <w:b/>
      <w:bCs/>
    </w:rPr>
  </w:style>
  <w:style w:type="character" w:styleId="FollowedHyperlink">
    <w:name w:val="FollowedHyperlink"/>
    <w:rsid w:val="005B220F"/>
    <w:rPr>
      <w:color w:val="954F72"/>
      <w:u w:val="single"/>
    </w:rPr>
  </w:style>
  <w:style w:type="character" w:customStyle="1" w:styleId="FooterChar">
    <w:name w:val="Footer Char"/>
    <w:link w:val="Footer"/>
    <w:uiPriority w:val="99"/>
    <w:rsid w:val="003C5F41"/>
    <w:rPr>
      <w:sz w:val="24"/>
      <w:szCs w:val="24"/>
    </w:rPr>
  </w:style>
  <w:style w:type="paragraph" w:styleId="Revision">
    <w:name w:val="Revision"/>
    <w:hidden/>
    <w:uiPriority w:val="99"/>
    <w:semiHidden/>
    <w:rsid w:val="00F67183"/>
    <w:rPr>
      <w:sz w:val="24"/>
      <w:szCs w:val="24"/>
    </w:rPr>
  </w:style>
  <w:style w:type="paragraph" w:styleId="Title">
    <w:name w:val="Title"/>
    <w:basedOn w:val="Normal"/>
    <w:next w:val="Normal"/>
    <w:link w:val="TitleChar"/>
    <w:qFormat/>
    <w:rsid w:val="00D9612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961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D9612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9612F"/>
    <w:rPr>
      <w:rFonts w:asciiTheme="minorHAnsi" w:eastAsiaTheme="minorEastAsia" w:hAnsiTheme="minorHAnsi" w:cstheme="minorBidi"/>
      <w:color w:val="5A5A5A" w:themeColor="text1" w:themeTint="A5"/>
      <w:spacing w:val="15"/>
      <w:sz w:val="22"/>
      <w:szCs w:val="22"/>
    </w:rPr>
  </w:style>
  <w:style w:type="paragraph" w:styleId="NormalWeb">
    <w:name w:val="Normal (Web)"/>
    <w:basedOn w:val="Normal"/>
    <w:uiPriority w:val="99"/>
    <w:unhideWhenUsed/>
    <w:rsid w:val="00D65952"/>
    <w:pPr>
      <w:spacing w:before="100" w:beforeAutospacing="1" w:after="100" w:afterAutospacing="1"/>
    </w:pPr>
  </w:style>
  <w:style w:type="character" w:styleId="Strong">
    <w:name w:val="Strong"/>
    <w:basedOn w:val="DefaultParagraphFont"/>
    <w:uiPriority w:val="22"/>
    <w:qFormat/>
    <w:rsid w:val="00D65952"/>
    <w:rPr>
      <w:b/>
      <w:bCs/>
    </w:rPr>
  </w:style>
  <w:style w:type="character" w:styleId="Emphasis">
    <w:name w:val="Emphasis"/>
    <w:basedOn w:val="DefaultParagraphFont"/>
    <w:uiPriority w:val="20"/>
    <w:qFormat/>
    <w:rsid w:val="00D65952"/>
    <w:rPr>
      <w:i/>
      <w:iCs/>
    </w:rPr>
  </w:style>
  <w:style w:type="paragraph" w:styleId="ListParagraph">
    <w:name w:val="List Paragraph"/>
    <w:basedOn w:val="Normal"/>
    <w:uiPriority w:val="34"/>
    <w:qFormat/>
    <w:rsid w:val="00894976"/>
    <w:pPr>
      <w:ind w:left="720"/>
    </w:pPr>
    <w:rPr>
      <w:rFonts w:ascii="Calibri" w:eastAsiaTheme="minorHAnsi" w:hAnsi="Calibri" w:cs="Calibri"/>
      <w:sz w:val="22"/>
      <w:szCs w:val="22"/>
      <w:lang w:eastAsia="en-US"/>
    </w:rPr>
  </w:style>
  <w:style w:type="paragraph" w:styleId="TOCHeading">
    <w:name w:val="TOC Heading"/>
    <w:basedOn w:val="Heading1"/>
    <w:next w:val="Normal"/>
    <w:uiPriority w:val="39"/>
    <w:unhideWhenUsed/>
    <w:qFormat/>
    <w:rsid w:val="0025020A"/>
    <w:pPr>
      <w:keepLines/>
      <w:widowControl/>
      <w:numPr>
        <w:numId w:val="0"/>
      </w:numPr>
      <w:suppressAutoHyphens w:val="0"/>
      <w:spacing w:after="0" w:line="259" w:lineRule="auto"/>
      <w:outlineLvl w:val="9"/>
    </w:pPr>
    <w:rPr>
      <w:rFonts w:asciiTheme="majorHAnsi" w:eastAsiaTheme="majorEastAsia" w:hAnsiTheme="majorHAnsi" w:cstheme="majorBidi"/>
      <w:b w:val="0"/>
      <w:color w:val="2F5496" w:themeColor="accent1" w:themeShade="BF"/>
      <w:szCs w:val="32"/>
    </w:rPr>
  </w:style>
  <w:style w:type="character" w:styleId="UnresolvedMention">
    <w:name w:val="Unresolved Mention"/>
    <w:basedOn w:val="DefaultParagraphFont"/>
    <w:uiPriority w:val="99"/>
    <w:semiHidden/>
    <w:unhideWhenUsed/>
    <w:rsid w:val="005C748C"/>
    <w:rPr>
      <w:color w:val="605E5C"/>
      <w:shd w:val="clear" w:color="auto" w:fill="E1DFDD"/>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316687">
      <w:bodyDiv w:val="1"/>
      <w:marLeft w:val="0"/>
      <w:marRight w:val="0"/>
      <w:marTop w:val="0"/>
      <w:marBottom w:val="0"/>
      <w:divBdr>
        <w:top w:val="none" w:sz="0" w:space="0" w:color="auto"/>
        <w:left w:val="none" w:sz="0" w:space="0" w:color="auto"/>
        <w:bottom w:val="none" w:sz="0" w:space="0" w:color="auto"/>
        <w:right w:val="none" w:sz="0" w:space="0" w:color="auto"/>
      </w:divBdr>
    </w:div>
    <w:div w:id="1048342304">
      <w:bodyDiv w:val="1"/>
      <w:marLeft w:val="0"/>
      <w:marRight w:val="0"/>
      <w:marTop w:val="0"/>
      <w:marBottom w:val="0"/>
      <w:divBdr>
        <w:top w:val="none" w:sz="0" w:space="0" w:color="auto"/>
        <w:left w:val="none" w:sz="0" w:space="0" w:color="auto"/>
        <w:bottom w:val="none" w:sz="0" w:space="0" w:color="auto"/>
        <w:right w:val="none" w:sz="0" w:space="0" w:color="auto"/>
      </w:divBdr>
    </w:div>
    <w:div w:id="1180319032">
      <w:bodyDiv w:val="1"/>
      <w:marLeft w:val="0"/>
      <w:marRight w:val="0"/>
      <w:marTop w:val="0"/>
      <w:marBottom w:val="0"/>
      <w:divBdr>
        <w:top w:val="none" w:sz="0" w:space="0" w:color="auto"/>
        <w:left w:val="none" w:sz="0" w:space="0" w:color="auto"/>
        <w:bottom w:val="none" w:sz="0" w:space="0" w:color="auto"/>
        <w:right w:val="none" w:sz="0" w:space="0" w:color="auto"/>
      </w:divBdr>
    </w:div>
    <w:div w:id="1758671779">
      <w:bodyDiv w:val="1"/>
      <w:marLeft w:val="0"/>
      <w:marRight w:val="0"/>
      <w:marTop w:val="0"/>
      <w:marBottom w:val="0"/>
      <w:divBdr>
        <w:top w:val="none" w:sz="0" w:space="0" w:color="auto"/>
        <w:left w:val="none" w:sz="0" w:space="0" w:color="auto"/>
        <w:bottom w:val="none" w:sz="0" w:space="0" w:color="auto"/>
        <w:right w:val="none" w:sz="0" w:space="0" w:color="auto"/>
      </w:divBdr>
    </w:div>
    <w:div w:id="176665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oslomet.no/ub/apa-referering" TargetMode="External"/><Relationship Id="rId4" Type="http://schemas.openxmlformats.org/officeDocument/2006/relationships/settings" Target="settings.xml"/><Relationship Id="rId9" Type="http://schemas.openxmlformats.org/officeDocument/2006/relationships/hyperlink" Target="https://www.guutilsynet.no/veiledning/dokumenter/741"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EFACD-DDAB-4F36-8EB8-B015CF89A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5665</Words>
  <Characters>32293</Characters>
  <Application>Microsoft Office Word</Application>
  <DocSecurity>0</DocSecurity>
  <Lines>269</Lines>
  <Paragraphs>75</Paragraphs>
  <ScaleCrop>false</ScaleCrop>
  <HeadingPairs>
    <vt:vector size="2" baseType="variant">
      <vt:variant>
        <vt:lpstr>Tittel</vt:lpstr>
      </vt:variant>
      <vt:variant>
        <vt:i4>1</vt:i4>
      </vt:variant>
    </vt:vector>
  </HeadingPairs>
  <TitlesOfParts>
    <vt:vector size="1" baseType="lpstr">
      <vt:lpstr>FORORD</vt:lpstr>
    </vt:vector>
  </TitlesOfParts>
  <Company>HiO</Company>
  <LinksUpToDate>false</LinksUpToDate>
  <CharactersWithSpaces>37883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FORORD</dc:title>
  <dc:subject/>
  <dc:creator>It-tjenesten</dc:creator>
  <cp:keywords/>
  <cp:lastModifiedBy>Baifan Zhou</cp:lastModifiedBy>
  <cp:revision>3</cp:revision>
  <cp:lastPrinted>2023-02-20T13:51:00Z</cp:lastPrinted>
  <dcterms:created xsi:type="dcterms:W3CDTF">2024-02-12T12:45:00Z</dcterms:created>
  <dcterms:modified xsi:type="dcterms:W3CDTF">2024-02-12T12:59:00Z</dcterms:modified>
</cp:coreProperties>
</file>